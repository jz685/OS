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47C0C" w:rsidRDefault="00F604BF">
      <w:pPr>
        <w:widowControl w:val="0"/>
        <w:spacing w:after="100"/>
        <w:jc w:val="both"/>
      </w:pPr>
      <w:r>
        <w:rPr>
          <w:rFonts w:ascii="Times New Roman" w:eastAsia="Times New Roman" w:hAnsi="Times New Roman" w:cs="Times New Roman"/>
          <w:b/>
          <w:color w:val="1F497D"/>
          <w:sz w:val="28"/>
        </w:rPr>
        <w:t xml:space="preserve">CSCI4061 Spring 2015 | Assignment 2: </w:t>
      </w:r>
      <w:proofErr w:type="gramStart"/>
      <w:r>
        <w:rPr>
          <w:rFonts w:ascii="Times New Roman" w:eastAsia="Times New Roman" w:hAnsi="Times New Roman" w:cs="Times New Roman"/>
          <w:b/>
          <w:color w:val="1F497D"/>
          <w:sz w:val="28"/>
        </w:rPr>
        <w:t>Unix</w:t>
      </w:r>
      <w:proofErr w:type="gramEnd"/>
      <w:r>
        <w:rPr>
          <w:rFonts w:ascii="Times New Roman" w:eastAsia="Times New Roman" w:hAnsi="Times New Roman" w:cs="Times New Roman"/>
          <w:b/>
          <w:color w:val="1F497D"/>
          <w:sz w:val="28"/>
        </w:rPr>
        <w:t xml:space="preserve"> processes management</w:t>
      </w:r>
    </w:p>
    <w:p w:rsidR="00847C0C" w:rsidRDefault="00F604BF">
      <w:pPr>
        <w:widowControl w:val="0"/>
        <w:spacing w:after="100"/>
        <w:jc w:val="both"/>
      </w:pPr>
      <w:r>
        <w:rPr>
          <w:rFonts w:ascii="Times New Roman" w:eastAsia="Times New Roman" w:hAnsi="Times New Roman" w:cs="Times New Roman"/>
          <w:b/>
          <w:color w:val="1F497D"/>
        </w:rPr>
        <w:t xml:space="preserve">Due: </w:t>
      </w:r>
    </w:p>
    <w:p w:rsidR="00847C0C" w:rsidRDefault="00F604BF">
      <w:pPr>
        <w:widowControl w:val="0"/>
        <w:spacing w:after="100"/>
        <w:jc w:val="both"/>
      </w:pPr>
      <w:r>
        <w:rPr>
          <w:rFonts w:ascii="Times New Roman" w:eastAsia="Times New Roman" w:hAnsi="Times New Roman" w:cs="Times New Roman"/>
        </w:rPr>
        <w:t>Due on Thursday 02/26/2015 by 11:59 PM (Online, no hard copy)</w:t>
      </w:r>
    </w:p>
    <w:p w:rsidR="00847C0C" w:rsidRDefault="00F604BF">
      <w:pPr>
        <w:widowControl w:val="0"/>
        <w:spacing w:after="100"/>
        <w:jc w:val="both"/>
      </w:pPr>
      <w:r>
        <w:rPr>
          <w:rFonts w:ascii="Times New Roman" w:eastAsia="Times New Roman" w:hAnsi="Times New Roman" w:cs="Times New Roman"/>
          <w:b/>
          <w:color w:val="1F497D"/>
        </w:rPr>
        <w:t xml:space="preserve">Purpose: </w:t>
      </w:r>
    </w:p>
    <w:p w:rsidR="00847C0C" w:rsidRDefault="00F604BF">
      <w:pPr>
        <w:widowControl w:val="0"/>
        <w:spacing w:after="100"/>
        <w:jc w:val="both"/>
      </w:pPr>
      <w:r>
        <w:rPr>
          <w:rFonts w:ascii="Times New Roman" w:eastAsia="Times New Roman" w:hAnsi="Times New Roman" w:cs="Times New Roman"/>
        </w:rPr>
        <w:t xml:space="preserve">The purpose of this assignment is to write a C program that creates </w:t>
      </w:r>
      <w:r w:rsidR="009C1AF4">
        <w:rPr>
          <w:rFonts w:ascii="Times New Roman" w:eastAsia="Times New Roman" w:hAnsi="Times New Roman" w:cs="Times New Roman"/>
        </w:rPr>
        <w:t>UNIX</w:t>
      </w:r>
      <w:r>
        <w:rPr>
          <w:rFonts w:ascii="Times New Roman" w:eastAsia="Times New Roman" w:hAnsi="Times New Roman" w:cs="Times New Roman"/>
        </w:rPr>
        <w:t xml:space="preserve"> processes and runs programs. </w:t>
      </w:r>
    </w:p>
    <w:p w:rsidR="00847C0C" w:rsidRDefault="00F604BF">
      <w:pPr>
        <w:widowControl w:val="0"/>
        <w:spacing w:after="100"/>
        <w:jc w:val="both"/>
      </w:pPr>
      <w:r>
        <w:rPr>
          <w:rFonts w:ascii="Times New Roman" w:eastAsia="Times New Roman" w:hAnsi="Times New Roman" w:cs="Times New Roman"/>
          <w:b/>
          <w:color w:val="1F497D"/>
        </w:rPr>
        <w:t>Scenario:</w:t>
      </w:r>
    </w:p>
    <w:p w:rsidR="009C1AF4" w:rsidRDefault="00F604BF">
      <w:pPr>
        <w:widowControl w:val="0"/>
        <w:spacing w:after="100"/>
        <w:jc w:val="both"/>
        <w:rPr>
          <w:rFonts w:ascii="Times New Roman" w:eastAsia="Times New Roman" w:hAnsi="Times New Roman" w:cs="Times New Roman"/>
        </w:rPr>
      </w:pPr>
      <w:r>
        <w:rPr>
          <w:rFonts w:ascii="Times New Roman" w:eastAsia="Times New Roman" w:hAnsi="Times New Roman" w:cs="Times New Roman"/>
        </w:rPr>
        <w:t xml:space="preserve">The scenario is similar to Assignment 1. You </w:t>
      </w:r>
      <w:r w:rsidR="009C1AF4">
        <w:rPr>
          <w:rFonts w:ascii="Times New Roman" w:eastAsia="Times New Roman" w:hAnsi="Times New Roman" w:cs="Times New Roman"/>
        </w:rPr>
        <w:t xml:space="preserve">will be provided with a readable input directory which has </w:t>
      </w:r>
      <w:r>
        <w:rPr>
          <w:rFonts w:ascii="Times New Roman" w:eastAsia="Times New Roman" w:hAnsi="Times New Roman" w:cs="Times New Roman"/>
        </w:rPr>
        <w:t xml:space="preserve">a collection of </w:t>
      </w:r>
      <w:r w:rsidR="009C1AF4">
        <w:rPr>
          <w:rFonts w:ascii="Times New Roman" w:eastAsia="Times New Roman" w:hAnsi="Times New Roman" w:cs="Times New Roman"/>
        </w:rPr>
        <w:t xml:space="preserve">image files in </w:t>
      </w:r>
      <w:r>
        <w:rPr>
          <w:rFonts w:ascii="Times New Roman" w:eastAsia="Times New Roman" w:hAnsi="Times New Roman" w:cs="Times New Roman"/>
        </w:rPr>
        <w:t>various formats (</w:t>
      </w:r>
      <w:proofErr w:type="spellStart"/>
      <w:r>
        <w:rPr>
          <w:rFonts w:ascii="Times New Roman" w:eastAsia="Times New Roman" w:hAnsi="Times New Roman" w:cs="Times New Roman"/>
        </w:rPr>
        <w:t>png</w:t>
      </w:r>
      <w:proofErr w:type="spellEnd"/>
      <w:r>
        <w:rPr>
          <w:rFonts w:ascii="Times New Roman" w:eastAsia="Times New Roman" w:hAnsi="Times New Roman" w:cs="Times New Roman"/>
        </w:rPr>
        <w:t xml:space="preserve">, gif, </w:t>
      </w:r>
      <w:r w:rsidR="00D242A5">
        <w:rPr>
          <w:rFonts w:ascii="Times New Roman" w:eastAsia="Times New Roman" w:hAnsi="Times New Roman" w:cs="Times New Roman"/>
        </w:rPr>
        <w:t>bmp</w:t>
      </w:r>
      <w:r>
        <w:rPr>
          <w:rFonts w:ascii="Times New Roman" w:eastAsia="Times New Roman" w:hAnsi="Times New Roman" w:cs="Times New Roman"/>
        </w:rPr>
        <w:t xml:space="preserve">, etc.). You must make the images accessible through HTML pages. </w:t>
      </w:r>
    </w:p>
    <w:p w:rsidR="004C4BD9" w:rsidRDefault="004C4BD9">
      <w:pPr>
        <w:widowControl w:val="0"/>
        <w:spacing w:after="100"/>
        <w:jc w:val="both"/>
        <w:rPr>
          <w:rFonts w:ascii="Times New Roman" w:eastAsia="Times New Roman" w:hAnsi="Times New Roman" w:cs="Times New Roman"/>
        </w:rPr>
      </w:pPr>
      <w:r>
        <w:rPr>
          <w:rFonts w:ascii="Times New Roman" w:eastAsia="Times New Roman" w:hAnsi="Times New Roman" w:cs="Times New Roman"/>
        </w:rPr>
        <w:t>There are subtle changes when compared to assignment 1. Please read the description below carefully.</w:t>
      </w:r>
    </w:p>
    <w:p w:rsidR="004C4BD9" w:rsidRDefault="004C4BD9" w:rsidP="004C4BD9">
      <w:pPr>
        <w:widowControl w:val="0"/>
        <w:spacing w:after="100"/>
        <w:jc w:val="both"/>
      </w:pPr>
      <w:r>
        <w:rPr>
          <w:rFonts w:ascii="Times New Roman" w:eastAsia="Times New Roman" w:hAnsi="Times New Roman" w:cs="Times New Roman"/>
        </w:rPr>
        <w:t>In this assignment, you must write a program to</w:t>
      </w:r>
      <w:r w:rsidR="000B019C">
        <w:rPr>
          <w:rFonts w:ascii="Times New Roman" w:eastAsia="Times New Roman" w:hAnsi="Times New Roman" w:cs="Times New Roman"/>
        </w:rPr>
        <w:t xml:space="preserve"> </w:t>
      </w:r>
      <w:r w:rsidR="00C4083A">
        <w:rPr>
          <w:rFonts w:ascii="Times New Roman" w:eastAsia="Times New Roman" w:hAnsi="Times New Roman" w:cs="Times New Roman"/>
        </w:rPr>
        <w:t xml:space="preserve">create thumbnails for these images </w:t>
      </w:r>
      <w:r w:rsidR="000B019C">
        <w:rPr>
          <w:rFonts w:ascii="Times New Roman" w:eastAsia="Times New Roman" w:hAnsi="Times New Roman" w:cs="Times New Roman"/>
        </w:rPr>
        <w:t>and copy</w:t>
      </w:r>
      <w:r>
        <w:rPr>
          <w:rFonts w:ascii="Times New Roman" w:eastAsia="Times New Roman" w:hAnsi="Times New Roman" w:cs="Times New Roman"/>
        </w:rPr>
        <w:t xml:space="preserve"> all the </w:t>
      </w:r>
      <w:r w:rsidR="00C4083A">
        <w:rPr>
          <w:rFonts w:ascii="Times New Roman" w:eastAsia="Times New Roman" w:hAnsi="Times New Roman" w:cs="Times New Roman"/>
        </w:rPr>
        <w:t>thumbnails</w:t>
      </w:r>
      <w:r>
        <w:rPr>
          <w:rFonts w:ascii="Times New Roman" w:eastAsia="Times New Roman" w:hAnsi="Times New Roman" w:cs="Times New Roman"/>
        </w:rPr>
        <w:t xml:space="preserve"> from the input directory provided to a single new directory. You must </w:t>
      </w:r>
      <w:r w:rsidR="00C4083A">
        <w:rPr>
          <w:rFonts w:ascii="Times New Roman" w:eastAsia="Times New Roman" w:hAnsi="Times New Roman" w:cs="Times New Roman"/>
        </w:rPr>
        <w:t>store the thumbnails</w:t>
      </w:r>
      <w:r>
        <w:rPr>
          <w:rFonts w:ascii="Times New Roman" w:eastAsia="Times New Roman" w:hAnsi="Times New Roman" w:cs="Times New Roman"/>
        </w:rPr>
        <w:t xml:space="preserve"> in the </w:t>
      </w:r>
      <w:r w:rsidR="0012425C">
        <w:rPr>
          <w:rFonts w:ascii="Times New Roman" w:eastAsia="Times New Roman" w:hAnsi="Times New Roman" w:cs="Times New Roman"/>
        </w:rPr>
        <w:t xml:space="preserve">new </w:t>
      </w:r>
      <w:r>
        <w:rPr>
          <w:rFonts w:ascii="Times New Roman" w:eastAsia="Times New Roman" w:hAnsi="Times New Roman" w:cs="Times New Roman"/>
        </w:rPr>
        <w:t>directory</w:t>
      </w:r>
      <w:r w:rsidR="00C4083A">
        <w:rPr>
          <w:rFonts w:ascii="Times New Roman" w:eastAsia="Times New Roman" w:hAnsi="Times New Roman" w:cs="Times New Roman"/>
        </w:rPr>
        <w:t xml:space="preserve"> in a standard format (JPG).</w:t>
      </w:r>
      <w:r>
        <w:rPr>
          <w:rFonts w:ascii="Times New Roman" w:eastAsia="Times New Roman" w:hAnsi="Times New Roman" w:cs="Times New Roman"/>
        </w:rPr>
        <w:t xml:space="preserve"> HTML pages must be generated for each thumbnail in the output directory.</w:t>
      </w:r>
      <w:r w:rsidR="0012425C">
        <w:rPr>
          <w:rFonts w:ascii="Times New Roman" w:eastAsia="Times New Roman" w:hAnsi="Times New Roman" w:cs="Times New Roman"/>
        </w:rPr>
        <w:t xml:space="preserve"> </w:t>
      </w:r>
      <w:r>
        <w:rPr>
          <w:rFonts w:ascii="Times New Roman" w:eastAsia="Times New Roman" w:hAnsi="Times New Roman" w:cs="Times New Roman"/>
        </w:rPr>
        <w:t xml:space="preserve">Additionally, in this assignment, each of these HTML pages must switch at a fixed time interval (time = 1 second). </w:t>
      </w:r>
    </w:p>
    <w:p w:rsidR="00847C0C" w:rsidRDefault="00F604BF">
      <w:pPr>
        <w:widowControl w:val="0"/>
        <w:spacing w:after="100"/>
        <w:jc w:val="both"/>
        <w:rPr>
          <w:rFonts w:ascii="Times New Roman" w:eastAsia="Times New Roman" w:hAnsi="Times New Roman" w:cs="Times New Roman"/>
          <w:b/>
          <w:color w:val="1F497D"/>
        </w:rPr>
      </w:pPr>
      <w:r>
        <w:rPr>
          <w:rFonts w:ascii="Times New Roman" w:eastAsia="Times New Roman" w:hAnsi="Times New Roman" w:cs="Times New Roman"/>
          <w:b/>
          <w:color w:val="1F497D"/>
        </w:rPr>
        <w:t>Task 1: Programming</w:t>
      </w:r>
    </w:p>
    <w:p w:rsidR="00847C0C" w:rsidRDefault="00F604BF">
      <w:pPr>
        <w:widowControl w:val="0"/>
        <w:spacing w:after="100"/>
        <w:jc w:val="both"/>
      </w:pPr>
      <w:r>
        <w:rPr>
          <w:rFonts w:ascii="Times New Roman" w:eastAsia="Times New Roman" w:hAnsi="Times New Roman" w:cs="Times New Roman"/>
        </w:rPr>
        <w:t xml:space="preserve">In this </w:t>
      </w:r>
      <w:r w:rsidR="004C4BD9">
        <w:rPr>
          <w:rFonts w:ascii="Times New Roman" w:eastAsia="Times New Roman" w:hAnsi="Times New Roman" w:cs="Times New Roman"/>
        </w:rPr>
        <w:t>task</w:t>
      </w:r>
      <w:r>
        <w:rPr>
          <w:rFonts w:ascii="Times New Roman" w:eastAsia="Times New Roman" w:hAnsi="Times New Roman" w:cs="Times New Roman"/>
        </w:rPr>
        <w:t xml:space="preserve"> you MUST write a C program that automates the image conversion process. </w:t>
      </w:r>
      <w:r w:rsidR="004C4BD9">
        <w:rPr>
          <w:rFonts w:ascii="Times New Roman" w:eastAsia="Times New Roman" w:hAnsi="Times New Roman" w:cs="Times New Roman"/>
        </w:rPr>
        <w:t>Submissions with shell scripts</w:t>
      </w:r>
      <w:r w:rsidR="00E164D4">
        <w:rPr>
          <w:rFonts w:ascii="Times New Roman" w:eastAsia="Times New Roman" w:hAnsi="Times New Roman" w:cs="Times New Roman"/>
        </w:rPr>
        <w:t xml:space="preserve"> will not be accepted for Task 1. </w:t>
      </w:r>
    </w:p>
    <w:p w:rsidR="00C041DB" w:rsidRDefault="00F604BF" w:rsidP="00DA582C">
      <w:pPr>
        <w:widowControl w:val="0"/>
        <w:numPr>
          <w:ilvl w:val="0"/>
          <w:numId w:val="3"/>
        </w:numPr>
        <w:spacing w:after="100"/>
        <w:ind w:hanging="359"/>
        <w:contextualSpacing/>
        <w:jc w:val="both"/>
        <w:rPr>
          <w:rFonts w:ascii="Times New Roman" w:eastAsia="Times New Roman" w:hAnsi="Times New Roman" w:cs="Times New Roman"/>
        </w:rPr>
      </w:pPr>
      <w:r w:rsidRPr="00C041DB">
        <w:rPr>
          <w:rFonts w:ascii="Times New Roman" w:eastAsia="Times New Roman" w:hAnsi="Times New Roman" w:cs="Times New Roman"/>
        </w:rPr>
        <w:t>Your program must convert all the images</w:t>
      </w:r>
      <w:r w:rsidR="004C4BD9" w:rsidRPr="00C041DB">
        <w:rPr>
          <w:rFonts w:ascii="Times New Roman" w:eastAsia="Times New Roman" w:hAnsi="Times New Roman" w:cs="Times New Roman"/>
        </w:rPr>
        <w:t xml:space="preserve"> to </w:t>
      </w:r>
      <w:r w:rsidR="00D9002F" w:rsidRPr="00C041DB">
        <w:rPr>
          <w:rFonts w:ascii="Times New Roman" w:eastAsia="Times New Roman" w:hAnsi="Times New Roman" w:cs="Times New Roman"/>
        </w:rPr>
        <w:t>the</w:t>
      </w:r>
      <w:r w:rsidR="004C4BD9" w:rsidRPr="00C041DB">
        <w:rPr>
          <w:rFonts w:ascii="Times New Roman" w:eastAsia="Times New Roman" w:hAnsi="Times New Roman" w:cs="Times New Roman"/>
        </w:rPr>
        <w:t xml:space="preserve"> standard format</w:t>
      </w:r>
      <w:r w:rsidR="00D9002F" w:rsidRPr="00C041DB">
        <w:rPr>
          <w:rFonts w:ascii="Times New Roman" w:eastAsia="Times New Roman" w:hAnsi="Times New Roman" w:cs="Times New Roman"/>
        </w:rPr>
        <w:t xml:space="preserve"> by executing multiple processes </w:t>
      </w:r>
      <w:r w:rsidRPr="00C041DB">
        <w:rPr>
          <w:rFonts w:ascii="Times New Roman" w:eastAsia="Times New Roman" w:hAnsi="Times New Roman" w:cs="Times New Roman"/>
        </w:rPr>
        <w:t xml:space="preserve">in parallel or in </w:t>
      </w:r>
      <w:r w:rsidR="00D9002F" w:rsidRPr="00C041DB">
        <w:rPr>
          <w:rFonts w:ascii="Times New Roman" w:eastAsia="Times New Roman" w:hAnsi="Times New Roman" w:cs="Times New Roman"/>
        </w:rPr>
        <w:t xml:space="preserve">some </w:t>
      </w:r>
      <w:r w:rsidR="004C4BD9" w:rsidRPr="00C041DB">
        <w:rPr>
          <w:rFonts w:ascii="Times New Roman" w:eastAsia="Times New Roman" w:hAnsi="Times New Roman" w:cs="Times New Roman"/>
        </w:rPr>
        <w:t>c</w:t>
      </w:r>
      <w:r w:rsidRPr="00C041DB">
        <w:rPr>
          <w:rFonts w:ascii="Times New Roman" w:eastAsia="Times New Roman" w:hAnsi="Times New Roman" w:cs="Times New Roman"/>
        </w:rPr>
        <w:t>ombination of paral</w:t>
      </w:r>
      <w:r w:rsidR="004C4BD9" w:rsidRPr="00C041DB">
        <w:rPr>
          <w:rFonts w:ascii="Times New Roman" w:eastAsia="Times New Roman" w:hAnsi="Times New Roman" w:cs="Times New Roman"/>
        </w:rPr>
        <w:t xml:space="preserve">lel and serial operations </w:t>
      </w:r>
      <w:r w:rsidR="00C041DB">
        <w:rPr>
          <w:rFonts w:ascii="Times New Roman" w:eastAsia="Times New Roman" w:hAnsi="Times New Roman" w:cs="Times New Roman"/>
        </w:rPr>
        <w:t>as determined on the</w:t>
      </w:r>
      <w:r w:rsidR="004C4BD9" w:rsidRPr="00C041DB">
        <w:rPr>
          <w:rFonts w:ascii="Times New Roman" w:eastAsia="Times New Roman" w:hAnsi="Times New Roman" w:cs="Times New Roman"/>
        </w:rPr>
        <w:t xml:space="preserve"> </w:t>
      </w:r>
      <w:r w:rsidR="00C041DB">
        <w:rPr>
          <w:rFonts w:ascii="Times New Roman" w:eastAsia="Times New Roman" w:hAnsi="Times New Roman" w:cs="Times New Roman"/>
        </w:rPr>
        <w:t xml:space="preserve">user input variable </w:t>
      </w:r>
      <w:proofErr w:type="spellStart"/>
      <w:r w:rsidR="00C041DB" w:rsidRPr="00C041DB">
        <w:rPr>
          <w:rFonts w:ascii="Times New Roman" w:eastAsia="Times New Roman" w:hAnsi="Times New Roman" w:cs="Times New Roman"/>
          <w:i/>
        </w:rPr>
        <w:t>convert_count</w:t>
      </w:r>
      <w:proofErr w:type="spellEnd"/>
      <w:r w:rsidR="00C041DB">
        <w:rPr>
          <w:rFonts w:ascii="Times New Roman" w:eastAsia="Times New Roman" w:hAnsi="Times New Roman" w:cs="Times New Roman"/>
        </w:rPr>
        <w:t xml:space="preserve"> </w:t>
      </w:r>
      <w:r w:rsidR="004C4BD9" w:rsidRPr="00C041DB">
        <w:rPr>
          <w:rFonts w:ascii="Times New Roman" w:eastAsia="Times New Roman" w:hAnsi="Times New Roman" w:cs="Times New Roman"/>
        </w:rPr>
        <w:t xml:space="preserve"> </w:t>
      </w:r>
      <w:r w:rsidR="00C041DB">
        <w:rPr>
          <w:rFonts w:ascii="Times New Roman" w:eastAsia="Times New Roman" w:hAnsi="Times New Roman" w:cs="Times New Roman"/>
        </w:rPr>
        <w:t xml:space="preserve">indicating the </w:t>
      </w:r>
      <w:r w:rsidRPr="00C041DB">
        <w:rPr>
          <w:rFonts w:ascii="Times New Roman" w:eastAsia="Times New Roman" w:hAnsi="Times New Roman" w:cs="Times New Roman"/>
        </w:rPr>
        <w:t>number of processes</w:t>
      </w:r>
      <w:r w:rsidR="00C041DB">
        <w:rPr>
          <w:rFonts w:ascii="Times New Roman" w:eastAsia="Times New Roman" w:hAnsi="Times New Roman" w:cs="Times New Roman"/>
        </w:rPr>
        <w:t xml:space="preserve"> to be created. </w:t>
      </w:r>
    </w:p>
    <w:p w:rsidR="00847C0C" w:rsidRPr="00C041DB" w:rsidRDefault="00D9002F" w:rsidP="00DA582C">
      <w:pPr>
        <w:widowControl w:val="0"/>
        <w:numPr>
          <w:ilvl w:val="0"/>
          <w:numId w:val="3"/>
        </w:numPr>
        <w:spacing w:after="100"/>
        <w:ind w:hanging="359"/>
        <w:contextualSpacing/>
        <w:jc w:val="both"/>
        <w:rPr>
          <w:rFonts w:ascii="Times New Roman" w:eastAsia="Times New Roman" w:hAnsi="Times New Roman" w:cs="Times New Roman"/>
        </w:rPr>
      </w:pPr>
      <w:r w:rsidRPr="00C041DB">
        <w:rPr>
          <w:rFonts w:ascii="Times New Roman" w:eastAsia="Times New Roman" w:hAnsi="Times New Roman" w:cs="Times New Roman"/>
        </w:rPr>
        <w:t xml:space="preserve">The conversion must be done </w:t>
      </w:r>
      <w:r w:rsidR="00E164D4" w:rsidRPr="00C041DB">
        <w:rPr>
          <w:rFonts w:ascii="Times New Roman" w:eastAsia="Times New Roman" w:hAnsi="Times New Roman" w:cs="Times New Roman"/>
        </w:rPr>
        <w:t xml:space="preserve">by executing the </w:t>
      </w:r>
      <w:r w:rsidRPr="00C041DB">
        <w:rPr>
          <w:rFonts w:ascii="Times New Roman" w:eastAsia="Times New Roman" w:hAnsi="Times New Roman" w:cs="Times New Roman"/>
          <w:b/>
          <w:i/>
        </w:rPr>
        <w:t>convert</w:t>
      </w:r>
      <w:r w:rsidRPr="00C041DB">
        <w:rPr>
          <w:rFonts w:ascii="Times New Roman" w:eastAsia="Times New Roman" w:hAnsi="Times New Roman" w:cs="Times New Roman"/>
        </w:rPr>
        <w:t xml:space="preserve"> command</w:t>
      </w:r>
      <w:r w:rsidR="00E164D4" w:rsidRPr="00C041DB">
        <w:rPr>
          <w:rFonts w:ascii="Times New Roman" w:eastAsia="Times New Roman" w:hAnsi="Times New Roman" w:cs="Times New Roman"/>
        </w:rPr>
        <w:t>. (</w:t>
      </w:r>
      <w:r w:rsidR="00E164D4" w:rsidRPr="00C041DB">
        <w:rPr>
          <w:rFonts w:ascii="Times New Roman" w:eastAsia="Times New Roman" w:hAnsi="Times New Roman" w:cs="Times New Roman"/>
          <w:i/>
        </w:rPr>
        <w:t>Hint</w:t>
      </w:r>
      <w:r w:rsidR="00E164D4" w:rsidRPr="00C041DB">
        <w:rPr>
          <w:rFonts w:ascii="Times New Roman" w:eastAsia="Times New Roman" w:hAnsi="Times New Roman" w:cs="Times New Roman"/>
        </w:rPr>
        <w:t xml:space="preserve">: Refer </w:t>
      </w:r>
      <w:proofErr w:type="spellStart"/>
      <w:r w:rsidR="00E164D4" w:rsidRPr="00C041DB">
        <w:rPr>
          <w:rFonts w:ascii="Times New Roman" w:eastAsia="Times New Roman" w:hAnsi="Times New Roman" w:cs="Times New Roman"/>
        </w:rPr>
        <w:t>ImageMagick</w:t>
      </w:r>
      <w:proofErr w:type="spellEnd"/>
      <w:r w:rsidR="00E164D4" w:rsidRPr="00C041DB">
        <w:rPr>
          <w:rFonts w:ascii="Times New Roman" w:eastAsia="Times New Roman" w:hAnsi="Times New Roman" w:cs="Times New Roman"/>
        </w:rPr>
        <w:t xml:space="preserve"> manual docs</w:t>
      </w:r>
      <w:r w:rsidRPr="00C041DB">
        <w:rPr>
          <w:rFonts w:ascii="Times New Roman" w:eastAsia="Times New Roman" w:hAnsi="Times New Roman" w:cs="Times New Roman"/>
        </w:rPr>
        <w:t>)</w:t>
      </w:r>
      <w:r w:rsidR="004C4BD9" w:rsidRPr="00C041DB">
        <w:rPr>
          <w:rFonts w:ascii="Times New Roman" w:eastAsia="Times New Roman" w:hAnsi="Times New Roman" w:cs="Times New Roman"/>
        </w:rPr>
        <w:t xml:space="preserve"> </w:t>
      </w:r>
      <w:r w:rsidR="00F604BF" w:rsidRPr="00C041DB">
        <w:rPr>
          <w:rFonts w:ascii="Times New Roman" w:eastAsia="Times New Roman" w:hAnsi="Times New Roman" w:cs="Times New Roman"/>
          <w:i/>
        </w:rPr>
        <w:t xml:space="preserve"> </w:t>
      </w:r>
    </w:p>
    <w:p w:rsidR="00847C0C" w:rsidRDefault="00F604BF">
      <w:pPr>
        <w:widowControl w:val="0"/>
        <w:numPr>
          <w:ilvl w:val="0"/>
          <w:numId w:val="3"/>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You must retrieve the process id of all new processes created and if their process id </w:t>
      </w:r>
    </w:p>
    <w:p w:rsidR="00847C0C" w:rsidRPr="009A7B5A" w:rsidRDefault="009A7B5A" w:rsidP="002D6917">
      <w:pPr>
        <w:widowControl w:val="0"/>
        <w:numPr>
          <w:ilvl w:val="1"/>
          <w:numId w:val="3"/>
        </w:numPr>
        <w:spacing w:after="100"/>
        <w:ind w:hanging="359"/>
        <w:contextualSpacing/>
        <w:jc w:val="both"/>
        <w:rPr>
          <w:rFonts w:ascii="Times New Roman" w:eastAsia="Times New Roman" w:hAnsi="Times New Roman" w:cs="Times New Roman"/>
        </w:rPr>
      </w:pPr>
      <w:r w:rsidRPr="009A7B5A">
        <w:rPr>
          <w:rFonts w:ascii="Times New Roman" w:eastAsia="Times New Roman" w:hAnsi="Times New Roman" w:cs="Times New Roman"/>
        </w:rPr>
        <w:t xml:space="preserve">is divisible by </w:t>
      </w:r>
      <w:r w:rsidR="00F604BF" w:rsidRPr="009A7B5A">
        <w:rPr>
          <w:rFonts w:ascii="Times New Roman" w:eastAsia="Times New Roman" w:hAnsi="Times New Roman" w:cs="Times New Roman"/>
        </w:rPr>
        <w:t xml:space="preserve">2 then </w:t>
      </w:r>
      <w:r w:rsidR="00290A6A" w:rsidRPr="009A7B5A">
        <w:rPr>
          <w:rFonts w:ascii="Times New Roman" w:eastAsia="Times New Roman" w:hAnsi="Times New Roman" w:cs="Times New Roman"/>
        </w:rPr>
        <w:t>these</w:t>
      </w:r>
      <w:r w:rsidR="00D9002F" w:rsidRPr="009A7B5A">
        <w:rPr>
          <w:rFonts w:ascii="Times New Roman" w:eastAsia="Times New Roman" w:hAnsi="Times New Roman" w:cs="Times New Roman"/>
        </w:rPr>
        <w:t xml:space="preserve"> process</w:t>
      </w:r>
      <w:r w:rsidR="00290A6A" w:rsidRPr="009A7B5A">
        <w:rPr>
          <w:rFonts w:ascii="Times New Roman" w:eastAsia="Times New Roman" w:hAnsi="Times New Roman" w:cs="Times New Roman"/>
        </w:rPr>
        <w:t>es</w:t>
      </w:r>
      <w:r w:rsidR="00D9002F" w:rsidRPr="009A7B5A">
        <w:rPr>
          <w:rFonts w:ascii="Times New Roman" w:eastAsia="Times New Roman" w:hAnsi="Times New Roman" w:cs="Times New Roman"/>
        </w:rPr>
        <w:t xml:space="preserve"> should convert</w:t>
      </w:r>
      <w:r w:rsidR="00F604BF" w:rsidRPr="009A7B5A">
        <w:rPr>
          <w:rFonts w:ascii="Times New Roman" w:eastAsia="Times New Roman" w:hAnsi="Times New Roman" w:cs="Times New Roman"/>
        </w:rPr>
        <w:t xml:space="preserve"> </w:t>
      </w:r>
      <w:proofErr w:type="spellStart"/>
      <w:r w:rsidR="00D9002F" w:rsidRPr="009A7B5A">
        <w:rPr>
          <w:rFonts w:ascii="Times New Roman" w:eastAsia="Times New Roman" w:hAnsi="Times New Roman" w:cs="Times New Roman"/>
        </w:rPr>
        <w:t>png</w:t>
      </w:r>
      <w:proofErr w:type="spellEnd"/>
      <w:r w:rsidR="00F604BF" w:rsidRPr="009A7B5A">
        <w:rPr>
          <w:rFonts w:ascii="Times New Roman" w:eastAsia="Times New Roman" w:hAnsi="Times New Roman" w:cs="Times New Roman"/>
        </w:rPr>
        <w:t xml:space="preserve"> files</w:t>
      </w:r>
      <w:r w:rsidR="00D9002F" w:rsidRPr="009A7B5A">
        <w:rPr>
          <w:rFonts w:ascii="Times New Roman" w:eastAsia="Times New Roman" w:hAnsi="Times New Roman" w:cs="Times New Roman"/>
        </w:rPr>
        <w:t xml:space="preserve"> only</w:t>
      </w:r>
    </w:p>
    <w:p w:rsidR="00D9002F" w:rsidRPr="009A7B5A" w:rsidRDefault="009A7B5A" w:rsidP="00B1149E">
      <w:pPr>
        <w:widowControl w:val="0"/>
        <w:numPr>
          <w:ilvl w:val="1"/>
          <w:numId w:val="3"/>
        </w:numPr>
        <w:spacing w:after="100"/>
        <w:ind w:hanging="359"/>
        <w:contextualSpacing/>
        <w:jc w:val="both"/>
        <w:rPr>
          <w:rFonts w:ascii="Times New Roman" w:eastAsia="Times New Roman" w:hAnsi="Times New Roman" w:cs="Times New Roman"/>
        </w:rPr>
      </w:pPr>
      <w:r w:rsidRPr="009A7B5A">
        <w:rPr>
          <w:rFonts w:ascii="Times New Roman" w:eastAsia="Times New Roman" w:hAnsi="Times New Roman" w:cs="Times New Roman"/>
        </w:rPr>
        <w:t xml:space="preserve">is divisible by </w:t>
      </w:r>
      <w:r w:rsidR="00F604BF" w:rsidRPr="009A7B5A">
        <w:rPr>
          <w:rFonts w:ascii="Times New Roman" w:eastAsia="Times New Roman" w:hAnsi="Times New Roman" w:cs="Times New Roman"/>
        </w:rPr>
        <w:t xml:space="preserve">3 </w:t>
      </w:r>
      <w:r w:rsidR="00290A6A" w:rsidRPr="009A7B5A">
        <w:rPr>
          <w:rFonts w:ascii="Times New Roman" w:eastAsia="Times New Roman" w:hAnsi="Times New Roman" w:cs="Times New Roman"/>
        </w:rPr>
        <w:t>then these</w:t>
      </w:r>
      <w:r w:rsidR="00D9002F" w:rsidRPr="009A7B5A">
        <w:rPr>
          <w:rFonts w:ascii="Times New Roman" w:eastAsia="Times New Roman" w:hAnsi="Times New Roman" w:cs="Times New Roman"/>
        </w:rPr>
        <w:t xml:space="preserve"> process</w:t>
      </w:r>
      <w:r w:rsidR="00290A6A" w:rsidRPr="009A7B5A">
        <w:rPr>
          <w:rFonts w:ascii="Times New Roman" w:eastAsia="Times New Roman" w:hAnsi="Times New Roman" w:cs="Times New Roman"/>
        </w:rPr>
        <w:t>es</w:t>
      </w:r>
      <w:r w:rsidR="00D9002F" w:rsidRPr="009A7B5A">
        <w:rPr>
          <w:rFonts w:ascii="Times New Roman" w:eastAsia="Times New Roman" w:hAnsi="Times New Roman" w:cs="Times New Roman"/>
        </w:rPr>
        <w:t xml:space="preserve"> should convert </w:t>
      </w:r>
      <w:r w:rsidR="00D242A5">
        <w:rPr>
          <w:rFonts w:ascii="Times New Roman" w:eastAsia="Times New Roman" w:hAnsi="Times New Roman" w:cs="Times New Roman"/>
        </w:rPr>
        <w:t>bmp</w:t>
      </w:r>
      <w:r w:rsidR="00D9002F" w:rsidRPr="009A7B5A">
        <w:rPr>
          <w:rFonts w:ascii="Times New Roman" w:eastAsia="Times New Roman" w:hAnsi="Times New Roman" w:cs="Times New Roman"/>
        </w:rPr>
        <w:t xml:space="preserve"> files only</w:t>
      </w:r>
    </w:p>
    <w:p w:rsidR="00E164D4" w:rsidRDefault="00290A6A" w:rsidP="00D9002F">
      <w:pPr>
        <w:widowControl w:val="0"/>
        <w:numPr>
          <w:ilvl w:val="1"/>
          <w:numId w:val="3"/>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The</w:t>
      </w:r>
      <w:r w:rsidR="00E164D4">
        <w:rPr>
          <w:rFonts w:ascii="Times New Roman" w:eastAsia="Times New Roman" w:hAnsi="Times New Roman" w:cs="Times New Roman"/>
        </w:rPr>
        <w:t xml:space="preserve"> process</w:t>
      </w:r>
      <w:r>
        <w:rPr>
          <w:rFonts w:ascii="Times New Roman" w:eastAsia="Times New Roman" w:hAnsi="Times New Roman" w:cs="Times New Roman"/>
        </w:rPr>
        <w:t>es which are not divisible by 2 or 3 will convert gif files only</w:t>
      </w:r>
    </w:p>
    <w:p w:rsidR="00847C0C" w:rsidRDefault="00F604BF">
      <w:pPr>
        <w:widowControl w:val="0"/>
        <w:numPr>
          <w:ilvl w:val="0"/>
          <w:numId w:val="3"/>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At all times, as long as there are remaining input files to process, you must make an attempt to keep </w:t>
      </w:r>
      <w:proofErr w:type="spellStart"/>
      <w:r>
        <w:rPr>
          <w:rFonts w:ascii="Times New Roman" w:eastAsia="Times New Roman" w:hAnsi="Times New Roman" w:cs="Times New Roman"/>
          <w:i/>
        </w:rPr>
        <w:t>convert_count</w:t>
      </w:r>
      <w:proofErr w:type="spellEnd"/>
      <w:r>
        <w:rPr>
          <w:rFonts w:ascii="Times New Roman" w:eastAsia="Times New Roman" w:hAnsi="Times New Roman" w:cs="Times New Roman"/>
        </w:rPr>
        <w:t xml:space="preserve"> copies of </w:t>
      </w:r>
      <w:r w:rsidRPr="00E164D4">
        <w:rPr>
          <w:rFonts w:ascii="Times New Roman" w:eastAsia="Times New Roman" w:hAnsi="Times New Roman" w:cs="Times New Roman"/>
          <w:i/>
        </w:rPr>
        <w:t>convert</w:t>
      </w:r>
      <w:r w:rsidR="00C041DB">
        <w:rPr>
          <w:rFonts w:ascii="Times New Roman" w:eastAsia="Times New Roman" w:hAnsi="Times New Roman" w:cs="Times New Roman"/>
        </w:rPr>
        <w:t xml:space="preserve"> </w:t>
      </w:r>
      <w:r>
        <w:rPr>
          <w:rFonts w:ascii="Times New Roman" w:eastAsia="Times New Roman" w:hAnsi="Times New Roman" w:cs="Times New Roman"/>
        </w:rPr>
        <w:t>running in parallel.</w:t>
      </w:r>
    </w:p>
    <w:p w:rsidR="00847C0C" w:rsidRDefault="00F604BF">
      <w:pPr>
        <w:widowControl w:val="0"/>
        <w:numPr>
          <w:ilvl w:val="0"/>
          <w:numId w:val="3"/>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Your program must not exit until all child processes have finished. </w:t>
      </w:r>
    </w:p>
    <w:p w:rsidR="00847C0C" w:rsidRDefault="00F604BF">
      <w:pPr>
        <w:widowControl w:val="0"/>
        <w:numPr>
          <w:ilvl w:val="0"/>
          <w:numId w:val="3"/>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In addition, you must run a simple experiment to determine the number of parallel operations that optimize the performance of the convert operation (see more details in </w:t>
      </w:r>
      <w:r w:rsidR="00E164D4">
        <w:rPr>
          <w:rFonts w:ascii="Times New Roman" w:eastAsia="Times New Roman" w:hAnsi="Times New Roman" w:cs="Times New Roman"/>
        </w:rPr>
        <w:t xml:space="preserve">Task 2: </w:t>
      </w:r>
      <w:r>
        <w:rPr>
          <w:rFonts w:ascii="Times New Roman" w:eastAsia="Times New Roman" w:hAnsi="Times New Roman" w:cs="Times New Roman"/>
        </w:rPr>
        <w:t xml:space="preserve">Experiment section). </w:t>
      </w:r>
    </w:p>
    <w:p w:rsidR="00847C0C" w:rsidRDefault="00E164D4">
      <w:pPr>
        <w:widowControl w:val="0"/>
        <w:spacing w:after="100"/>
        <w:jc w:val="both"/>
      </w:pPr>
      <w:r>
        <w:rPr>
          <w:rFonts w:ascii="Times New Roman" w:eastAsia="Times New Roman" w:hAnsi="Times New Roman" w:cs="Times New Roman"/>
          <w:b/>
        </w:rPr>
        <w:br/>
      </w:r>
      <w:r w:rsidR="00F604BF">
        <w:rPr>
          <w:rFonts w:ascii="Times New Roman" w:eastAsia="Times New Roman" w:hAnsi="Times New Roman" w:cs="Times New Roman"/>
          <w:b/>
        </w:rPr>
        <w:t>Program Usage:</w:t>
      </w:r>
      <w:r w:rsidR="00F604BF">
        <w:rPr>
          <w:rFonts w:ascii="Times New Roman" w:eastAsia="Times New Roman" w:hAnsi="Times New Roman" w:cs="Times New Roman"/>
        </w:rPr>
        <w:t xml:space="preserve"> Make sure your final executable is of the following format including the names for our testing and grading</w:t>
      </w:r>
      <w:r>
        <w:rPr>
          <w:rFonts w:ascii="Times New Roman" w:eastAsia="Times New Roman" w:hAnsi="Times New Roman" w:cs="Times New Roman"/>
        </w:rPr>
        <w:t xml:space="preserve"> purposes</w:t>
      </w:r>
    </w:p>
    <w:p w:rsidR="00847C0C" w:rsidRDefault="00F604BF">
      <w:pPr>
        <w:widowControl w:val="0"/>
        <w:spacing w:after="100"/>
        <w:jc w:val="center"/>
      </w:pPr>
      <w:proofErr w:type="gramStart"/>
      <w:r>
        <w:rPr>
          <w:rFonts w:ascii="Times New Roman" w:eastAsia="Times New Roman" w:hAnsi="Times New Roman" w:cs="Times New Roman"/>
          <w:sz w:val="20"/>
          <w:shd w:val="clear" w:color="auto" w:fill="F1F1F1"/>
        </w:rPr>
        <w:t>usage</w:t>
      </w:r>
      <w:proofErr w:type="gramEnd"/>
      <w:r>
        <w:rPr>
          <w:rFonts w:ascii="Times New Roman" w:eastAsia="Times New Roman" w:hAnsi="Times New Roman" w:cs="Times New Roman"/>
          <w:sz w:val="20"/>
          <w:shd w:val="clear" w:color="auto" w:fill="F1F1F1"/>
        </w:rPr>
        <w:t xml:space="preserve">: </w:t>
      </w:r>
      <w:proofErr w:type="spellStart"/>
      <w:r>
        <w:rPr>
          <w:rFonts w:ascii="Times New Roman" w:eastAsia="Times New Roman" w:hAnsi="Times New Roman" w:cs="Times New Roman"/>
          <w:sz w:val="20"/>
          <w:shd w:val="clear" w:color="auto" w:fill="F1F1F1"/>
        </w:rPr>
        <w:t>parallel_convert</w:t>
      </w:r>
      <w:proofErr w:type="spellEnd"/>
      <w:r>
        <w:rPr>
          <w:rFonts w:ascii="Times New Roman" w:eastAsia="Times New Roman" w:hAnsi="Times New Roman" w:cs="Times New Roman"/>
          <w:sz w:val="20"/>
          <w:shd w:val="clear" w:color="auto" w:fill="F1F1F1"/>
        </w:rPr>
        <w:t xml:space="preserve"> </w:t>
      </w:r>
      <w:proofErr w:type="spellStart"/>
      <w:r>
        <w:rPr>
          <w:rFonts w:ascii="Times New Roman" w:eastAsia="Times New Roman" w:hAnsi="Times New Roman" w:cs="Times New Roman"/>
          <w:sz w:val="20"/>
          <w:shd w:val="clear" w:color="auto" w:fill="F1F1F1"/>
        </w:rPr>
        <w:t>convert_count</w:t>
      </w:r>
      <w:proofErr w:type="spellEnd"/>
      <w:r>
        <w:rPr>
          <w:rFonts w:ascii="Times New Roman" w:eastAsia="Times New Roman" w:hAnsi="Times New Roman" w:cs="Times New Roman"/>
          <w:sz w:val="20"/>
          <w:shd w:val="clear" w:color="auto" w:fill="F1F1F1"/>
        </w:rPr>
        <w:t xml:space="preserve"> </w:t>
      </w:r>
      <w:proofErr w:type="spellStart"/>
      <w:r>
        <w:rPr>
          <w:rFonts w:ascii="Times New Roman" w:eastAsia="Times New Roman" w:hAnsi="Times New Roman" w:cs="Times New Roman"/>
          <w:sz w:val="20"/>
          <w:shd w:val="clear" w:color="auto" w:fill="F1F1F1"/>
        </w:rPr>
        <w:t>output_dir</w:t>
      </w:r>
      <w:proofErr w:type="spellEnd"/>
      <w:r>
        <w:rPr>
          <w:rFonts w:ascii="Times New Roman" w:eastAsia="Times New Roman" w:hAnsi="Times New Roman" w:cs="Times New Roman"/>
          <w:sz w:val="20"/>
          <w:shd w:val="clear" w:color="auto" w:fill="F1F1F1"/>
        </w:rPr>
        <w:t xml:space="preserve"> </w:t>
      </w:r>
      <w:proofErr w:type="spellStart"/>
      <w:r>
        <w:rPr>
          <w:rFonts w:ascii="Times New Roman" w:eastAsia="Times New Roman" w:hAnsi="Times New Roman" w:cs="Times New Roman"/>
          <w:sz w:val="20"/>
          <w:shd w:val="clear" w:color="auto" w:fill="F1F1F1"/>
        </w:rPr>
        <w:t>input_dir</w:t>
      </w:r>
      <w:proofErr w:type="spellEnd"/>
    </w:p>
    <w:p w:rsidR="00847C0C" w:rsidRDefault="00F604BF">
      <w:pPr>
        <w:widowControl w:val="0"/>
        <w:spacing w:after="100"/>
        <w:jc w:val="both"/>
      </w:pPr>
      <w:r>
        <w:rPr>
          <w:rFonts w:ascii="Times New Roman" w:eastAsia="Times New Roman" w:hAnsi="Times New Roman" w:cs="Times New Roman"/>
        </w:rPr>
        <w:t xml:space="preserve">For example, </w:t>
      </w:r>
    </w:p>
    <w:p w:rsidR="00847C0C" w:rsidRDefault="00F604BF">
      <w:pPr>
        <w:widowControl w:val="0"/>
        <w:spacing w:after="100"/>
        <w:jc w:val="center"/>
      </w:pPr>
      <w:proofErr w:type="gramStart"/>
      <w:r>
        <w:rPr>
          <w:rFonts w:ascii="Times New Roman" w:eastAsia="Times New Roman" w:hAnsi="Times New Roman" w:cs="Times New Roman"/>
          <w:sz w:val="20"/>
          <w:shd w:val="clear" w:color="auto" w:fill="F1F1F1"/>
        </w:rPr>
        <w:t>$ ./</w:t>
      </w:r>
      <w:proofErr w:type="spellStart"/>
      <w:proofErr w:type="gramEnd"/>
      <w:r>
        <w:rPr>
          <w:rFonts w:ascii="Times New Roman" w:eastAsia="Times New Roman" w:hAnsi="Times New Roman" w:cs="Times New Roman"/>
          <w:sz w:val="20"/>
          <w:shd w:val="clear" w:color="auto" w:fill="F1F1F1"/>
        </w:rPr>
        <w:t>parallel_convert</w:t>
      </w:r>
      <w:proofErr w:type="spellEnd"/>
      <w:r w:rsidR="00DB1739">
        <w:rPr>
          <w:rFonts w:ascii="Times New Roman" w:eastAsia="Times New Roman" w:hAnsi="Times New Roman" w:cs="Times New Roman"/>
          <w:sz w:val="20"/>
          <w:shd w:val="clear" w:color="auto" w:fill="F1F1F1"/>
        </w:rPr>
        <w:t xml:space="preserve"> </w:t>
      </w:r>
      <w:r>
        <w:rPr>
          <w:rFonts w:ascii="Times New Roman" w:eastAsia="Times New Roman" w:hAnsi="Times New Roman" w:cs="Times New Roman"/>
          <w:sz w:val="20"/>
          <w:shd w:val="clear" w:color="auto" w:fill="F1F1F1"/>
        </w:rPr>
        <w:t xml:space="preserve"> 2</w:t>
      </w:r>
      <w:r w:rsidR="00DB1739">
        <w:rPr>
          <w:rFonts w:ascii="Times New Roman" w:eastAsia="Times New Roman" w:hAnsi="Times New Roman" w:cs="Times New Roman"/>
          <w:sz w:val="20"/>
          <w:shd w:val="clear" w:color="auto" w:fill="F1F1F1"/>
        </w:rPr>
        <w:t xml:space="preserve"> </w:t>
      </w:r>
      <w:r>
        <w:rPr>
          <w:rFonts w:ascii="Times New Roman" w:eastAsia="Times New Roman" w:hAnsi="Times New Roman" w:cs="Times New Roman"/>
          <w:sz w:val="20"/>
          <w:shd w:val="clear" w:color="auto" w:fill="F1F1F1"/>
        </w:rPr>
        <w:t xml:space="preserve"> ./</w:t>
      </w:r>
      <w:proofErr w:type="spellStart"/>
      <w:r>
        <w:rPr>
          <w:rFonts w:ascii="Times New Roman" w:eastAsia="Times New Roman" w:hAnsi="Times New Roman" w:cs="Times New Roman"/>
          <w:sz w:val="20"/>
          <w:shd w:val="clear" w:color="auto" w:fill="F1F1F1"/>
        </w:rPr>
        <w:t>myweb</w:t>
      </w:r>
      <w:proofErr w:type="spellEnd"/>
      <w:r>
        <w:rPr>
          <w:rFonts w:ascii="Times New Roman" w:eastAsia="Times New Roman" w:hAnsi="Times New Roman" w:cs="Times New Roman"/>
          <w:sz w:val="20"/>
          <w:shd w:val="clear" w:color="auto" w:fill="F1F1F1"/>
        </w:rPr>
        <w:t xml:space="preserve"> </w:t>
      </w:r>
      <w:r w:rsidR="00DB1739">
        <w:rPr>
          <w:rFonts w:ascii="Times New Roman" w:eastAsia="Times New Roman" w:hAnsi="Times New Roman" w:cs="Times New Roman"/>
          <w:sz w:val="20"/>
          <w:shd w:val="clear" w:color="auto" w:fill="F1F1F1"/>
        </w:rPr>
        <w:t xml:space="preserve"> </w:t>
      </w:r>
      <w:r>
        <w:rPr>
          <w:rFonts w:ascii="Times New Roman" w:eastAsia="Times New Roman" w:hAnsi="Times New Roman" w:cs="Times New Roman"/>
          <w:sz w:val="20"/>
          <w:shd w:val="clear" w:color="auto" w:fill="F1F1F1"/>
        </w:rPr>
        <w:t>./</w:t>
      </w:r>
      <w:proofErr w:type="spellStart"/>
      <w:r>
        <w:rPr>
          <w:rFonts w:ascii="Times New Roman" w:eastAsia="Times New Roman" w:hAnsi="Times New Roman" w:cs="Times New Roman"/>
          <w:sz w:val="20"/>
          <w:shd w:val="clear" w:color="auto" w:fill="F1F1F1"/>
        </w:rPr>
        <w:t>input_dir</w:t>
      </w:r>
      <w:proofErr w:type="spellEnd"/>
    </w:p>
    <w:p w:rsidR="00847C0C" w:rsidRDefault="00F604BF">
      <w:pPr>
        <w:widowControl w:val="0"/>
        <w:spacing w:after="100"/>
        <w:jc w:val="both"/>
      </w:pPr>
      <w:proofErr w:type="gramStart"/>
      <w:r>
        <w:rPr>
          <w:rFonts w:ascii="Times New Roman" w:eastAsia="Times New Roman" w:hAnsi="Times New Roman" w:cs="Times New Roman"/>
        </w:rPr>
        <w:t>where</w:t>
      </w:r>
      <w:proofErr w:type="gramEnd"/>
      <w:r>
        <w:rPr>
          <w:rFonts w:ascii="Times New Roman" w:eastAsia="Times New Roman" w:hAnsi="Times New Roman" w:cs="Times New Roman"/>
        </w:rPr>
        <w:t xml:space="preserve"> the user inputs the following information as command line parameters </w:t>
      </w:r>
    </w:p>
    <w:p w:rsidR="00847C0C" w:rsidRDefault="00F604BF">
      <w:pPr>
        <w:widowControl w:val="0"/>
        <w:spacing w:after="100"/>
        <w:jc w:val="both"/>
      </w:pPr>
      <w:proofErr w:type="spellStart"/>
      <w:r>
        <w:rPr>
          <w:rFonts w:ascii="Times New Roman" w:eastAsia="Times New Roman" w:hAnsi="Times New Roman" w:cs="Times New Roman"/>
          <w:b/>
          <w:i/>
        </w:rPr>
        <w:t>parallel_convert</w:t>
      </w:r>
      <w:proofErr w:type="spellEnd"/>
      <w:r>
        <w:rPr>
          <w:rFonts w:ascii="Times New Roman" w:eastAsia="Times New Roman" w:hAnsi="Times New Roman" w:cs="Times New Roman"/>
          <w:b/>
          <w:i/>
        </w:rPr>
        <w:t>:</w:t>
      </w:r>
      <w:r>
        <w:rPr>
          <w:rFonts w:ascii="Times New Roman" w:eastAsia="Times New Roman" w:hAnsi="Times New Roman" w:cs="Times New Roman"/>
          <w:b/>
        </w:rPr>
        <w:t xml:space="preserve"> </w:t>
      </w:r>
      <w:r>
        <w:rPr>
          <w:rFonts w:ascii="Times New Roman" w:eastAsia="Times New Roman" w:hAnsi="Times New Roman" w:cs="Times New Roman"/>
        </w:rPr>
        <w:t xml:space="preserve">must be the name of your final </w:t>
      </w:r>
      <w:r w:rsidR="00E164D4">
        <w:rPr>
          <w:rFonts w:ascii="Times New Roman" w:eastAsia="Times New Roman" w:hAnsi="Times New Roman" w:cs="Times New Roman"/>
        </w:rPr>
        <w:t>executable or your main program</w:t>
      </w:r>
      <w:r>
        <w:rPr>
          <w:rFonts w:ascii="Times New Roman" w:eastAsia="Times New Roman" w:hAnsi="Times New Roman" w:cs="Times New Roman"/>
        </w:rPr>
        <w:t xml:space="preserve"> </w:t>
      </w:r>
    </w:p>
    <w:p w:rsidR="00847C0C" w:rsidRDefault="00F604BF">
      <w:pPr>
        <w:widowControl w:val="0"/>
        <w:spacing w:after="100"/>
        <w:jc w:val="both"/>
      </w:pPr>
      <w:proofErr w:type="spellStart"/>
      <w:r>
        <w:rPr>
          <w:rFonts w:ascii="Times New Roman" w:eastAsia="Times New Roman" w:hAnsi="Times New Roman" w:cs="Times New Roman"/>
          <w:b/>
          <w:i/>
        </w:rPr>
        <w:lastRenderedPageBreak/>
        <w:t>convert_count</w:t>
      </w:r>
      <w:proofErr w:type="spellEnd"/>
      <w:r>
        <w:rPr>
          <w:rFonts w:ascii="Times New Roman" w:eastAsia="Times New Roman" w:hAnsi="Times New Roman" w:cs="Times New Roman"/>
          <w:b/>
          <w:i/>
        </w:rPr>
        <w:t>:</w:t>
      </w:r>
      <w:r>
        <w:rPr>
          <w:rFonts w:ascii="Times New Roman" w:eastAsia="Times New Roman" w:hAnsi="Times New Roman" w:cs="Times New Roman"/>
        </w:rPr>
        <w:t xml:space="preserve"> is the number of processes you must create</w:t>
      </w:r>
      <w:r w:rsidR="004A663C">
        <w:rPr>
          <w:rFonts w:ascii="Times New Roman" w:eastAsia="Times New Roman" w:hAnsi="Times New Roman" w:cs="Times New Roman"/>
        </w:rPr>
        <w:t xml:space="preserve">. It can takes values </w:t>
      </w:r>
      <w:proofErr w:type="gramStart"/>
      <w:r w:rsidR="004A663C">
        <w:rPr>
          <w:rFonts w:ascii="Times New Roman" w:eastAsia="Times New Roman" w:hAnsi="Times New Roman" w:cs="Times New Roman"/>
        </w:rPr>
        <w:t>between 1 -</w:t>
      </w:r>
      <w:r w:rsidR="00D33902">
        <w:rPr>
          <w:rFonts w:ascii="Times New Roman" w:eastAsia="Times New Roman" w:hAnsi="Times New Roman" w:cs="Times New Roman"/>
        </w:rPr>
        <w:t xml:space="preserve"> </w:t>
      </w:r>
      <w:r w:rsidR="004A663C">
        <w:rPr>
          <w:rFonts w:ascii="Times New Roman" w:eastAsia="Times New Roman" w:hAnsi="Times New Roman" w:cs="Times New Roman"/>
        </w:rPr>
        <w:t>10</w:t>
      </w:r>
      <w:proofErr w:type="gramEnd"/>
      <w:r w:rsidR="004A663C">
        <w:rPr>
          <w:rFonts w:ascii="Times New Roman" w:eastAsia="Times New Roman" w:hAnsi="Times New Roman" w:cs="Times New Roman"/>
        </w:rPr>
        <w:t>.</w:t>
      </w:r>
    </w:p>
    <w:p w:rsidR="00E164D4" w:rsidRDefault="00F604BF" w:rsidP="00F604BF">
      <w:pPr>
        <w:widowControl w:val="0"/>
        <w:spacing w:after="100" w:line="240" w:lineRule="auto"/>
        <w:contextualSpacing/>
        <w:jc w:val="both"/>
        <w:rPr>
          <w:rFonts w:ascii="Times New Roman" w:eastAsia="Times New Roman" w:hAnsi="Times New Roman" w:cs="Times New Roman"/>
        </w:rPr>
      </w:pP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if </w:t>
      </w:r>
      <w:proofErr w:type="spellStart"/>
      <w:r>
        <w:rPr>
          <w:rFonts w:ascii="Times New Roman" w:eastAsia="Times New Roman" w:hAnsi="Times New Roman" w:cs="Times New Roman"/>
          <w:i/>
        </w:rPr>
        <w:t>convert_count</w:t>
      </w:r>
      <w:proofErr w:type="spellEnd"/>
      <w:r>
        <w:rPr>
          <w:rFonts w:ascii="Times New Roman" w:eastAsia="Times New Roman" w:hAnsi="Times New Roman" w:cs="Times New Roman"/>
        </w:rPr>
        <w:t xml:space="preserve"> is 5, you should create 5 child processes to convert the input images in parallel. If the number of images to be converted is more than five, you need to create a new child processes after one of five running child processes ends and has be waited for. </w:t>
      </w:r>
      <w:r w:rsidR="00E164D4">
        <w:t xml:space="preserve"> </w:t>
      </w:r>
      <w:r w:rsidR="00E164D4">
        <w:rPr>
          <w:rFonts w:ascii="Times New Roman" w:eastAsia="Times New Roman" w:hAnsi="Times New Roman" w:cs="Times New Roman"/>
        </w:rPr>
        <w:t>If the number of files are lesser than 5 then you create only the required number of processes.</w:t>
      </w:r>
    </w:p>
    <w:p w:rsidR="00F604BF" w:rsidRDefault="00F604BF" w:rsidP="00F604BF">
      <w:pPr>
        <w:widowControl w:val="0"/>
        <w:spacing w:after="100" w:line="240" w:lineRule="auto"/>
        <w:jc w:val="both"/>
        <w:rPr>
          <w:rFonts w:ascii="Times New Roman" w:eastAsia="Times New Roman" w:hAnsi="Times New Roman" w:cs="Times New Roman"/>
          <w:b/>
          <w:i/>
        </w:rPr>
      </w:pPr>
    </w:p>
    <w:p w:rsidR="00847C0C" w:rsidRDefault="00F604BF" w:rsidP="00F604BF">
      <w:pPr>
        <w:widowControl w:val="0"/>
        <w:spacing w:after="100" w:line="240" w:lineRule="auto"/>
        <w:jc w:val="both"/>
      </w:pPr>
      <w:proofErr w:type="spellStart"/>
      <w:r>
        <w:rPr>
          <w:rFonts w:ascii="Times New Roman" w:eastAsia="Times New Roman" w:hAnsi="Times New Roman" w:cs="Times New Roman"/>
          <w:b/>
          <w:i/>
        </w:rPr>
        <w:t>output_dir</w:t>
      </w:r>
      <w:proofErr w:type="spellEnd"/>
      <w:r>
        <w:rPr>
          <w:rFonts w:ascii="Times New Roman" w:eastAsia="Times New Roman" w:hAnsi="Times New Roman" w:cs="Times New Roman"/>
          <w:b/>
          <w:i/>
        </w:rPr>
        <w:t>:</w:t>
      </w:r>
      <w:r>
        <w:rPr>
          <w:rFonts w:ascii="Times New Roman" w:eastAsia="Times New Roman" w:hAnsi="Times New Roman" w:cs="Times New Roman"/>
          <w:b/>
        </w:rPr>
        <w:t xml:space="preserve"> </w:t>
      </w:r>
      <w:r>
        <w:rPr>
          <w:rFonts w:ascii="Times New Roman" w:eastAsia="Times New Roman" w:hAnsi="Times New Roman" w:cs="Times New Roman"/>
        </w:rPr>
        <w:t xml:space="preserve">Each image is to be converted to JPG format and stored in this directory. Thumbnail images must also be generated from each image. These must be stored in a subdirectory of </w:t>
      </w:r>
      <w:proofErr w:type="spellStart"/>
      <w:r>
        <w:rPr>
          <w:rFonts w:ascii="Times New Roman" w:eastAsia="Times New Roman" w:hAnsi="Times New Roman" w:cs="Times New Roman"/>
          <w:i/>
        </w:rPr>
        <w:t>output_dir</w:t>
      </w:r>
      <w:proofErr w:type="spellEnd"/>
      <w:r>
        <w:rPr>
          <w:rFonts w:ascii="Times New Roman" w:eastAsia="Times New Roman" w:hAnsi="Times New Roman" w:cs="Times New Roman"/>
        </w:rPr>
        <w:t xml:space="preserve"> called "thumbs". </w:t>
      </w:r>
    </w:p>
    <w:p w:rsidR="00847C0C" w:rsidRDefault="004E6614">
      <w:pPr>
        <w:widowControl w:val="0"/>
        <w:spacing w:after="100"/>
        <w:jc w:val="both"/>
        <w:rPr>
          <w:rFonts w:ascii="Times New Roman" w:eastAsia="Times New Roman" w:hAnsi="Times New Roman" w:cs="Times New Roman"/>
        </w:rPr>
      </w:pPr>
      <w:proofErr w:type="spellStart"/>
      <w:r>
        <w:rPr>
          <w:rFonts w:ascii="Times New Roman" w:eastAsia="Times New Roman" w:hAnsi="Times New Roman" w:cs="Times New Roman"/>
          <w:b/>
          <w:i/>
        </w:rPr>
        <w:t>input_dir</w:t>
      </w:r>
      <w:proofErr w:type="spellEnd"/>
      <w:r w:rsidR="00F604BF">
        <w:rPr>
          <w:rFonts w:ascii="Times New Roman" w:eastAsia="Times New Roman" w:hAnsi="Times New Roman" w:cs="Times New Roman"/>
          <w:b/>
          <w:i/>
        </w:rPr>
        <w:t>:</w:t>
      </w:r>
      <w:r w:rsidR="00F604BF">
        <w:rPr>
          <w:rFonts w:ascii="Times New Roman" w:eastAsia="Times New Roman" w:hAnsi="Times New Roman" w:cs="Times New Roman"/>
          <w:b/>
          <w:color w:val="FF0000"/>
        </w:rPr>
        <w:t xml:space="preserve"> </w:t>
      </w:r>
      <w:r w:rsidR="00F604BF">
        <w:rPr>
          <w:rFonts w:ascii="Times New Roman" w:eastAsia="Times New Roman" w:hAnsi="Times New Roman" w:cs="Times New Roman"/>
        </w:rPr>
        <w:t>list of files to convert is present in this directory</w:t>
      </w:r>
      <w:r w:rsidR="00346941">
        <w:rPr>
          <w:rFonts w:ascii="Times New Roman" w:eastAsia="Times New Roman" w:hAnsi="Times New Roman" w:cs="Times New Roman"/>
        </w:rPr>
        <w:t>.</w:t>
      </w:r>
      <w:r w:rsidR="00F604BF">
        <w:rPr>
          <w:rFonts w:ascii="Times New Roman" w:eastAsia="Times New Roman" w:hAnsi="Times New Roman" w:cs="Times New Roman"/>
        </w:rPr>
        <w:t xml:space="preserve"> You</w:t>
      </w:r>
      <w:r w:rsidR="00346941">
        <w:rPr>
          <w:rFonts w:ascii="Times New Roman" w:eastAsia="Times New Roman" w:hAnsi="Times New Roman" w:cs="Times New Roman"/>
        </w:rPr>
        <w:t>r</w:t>
      </w:r>
      <w:r w:rsidR="00F604BF">
        <w:rPr>
          <w:rFonts w:ascii="Times New Roman" w:eastAsia="Times New Roman" w:hAnsi="Times New Roman" w:cs="Times New Roman"/>
        </w:rPr>
        <w:t xml:space="preserve"> program must iterate through the input files</w:t>
      </w:r>
      <w:r w:rsidR="004467D5">
        <w:rPr>
          <w:rFonts w:ascii="Times New Roman" w:eastAsia="Times New Roman" w:hAnsi="Times New Roman" w:cs="Times New Roman"/>
        </w:rPr>
        <w:t xml:space="preserve"> in parallel</w:t>
      </w:r>
      <w:r w:rsidR="00F604BF">
        <w:rPr>
          <w:rFonts w:ascii="Times New Roman" w:eastAsia="Times New Roman" w:hAnsi="Times New Roman" w:cs="Times New Roman"/>
        </w:rPr>
        <w:t xml:space="preserve">. For each one, it must </w:t>
      </w:r>
      <w:r w:rsidR="00F604BF" w:rsidRPr="004467D5">
        <w:rPr>
          <w:rFonts w:ascii="Times New Roman" w:eastAsia="Times New Roman" w:hAnsi="Times New Roman" w:cs="Times New Roman"/>
          <w:i/>
        </w:rPr>
        <w:t>execute</w:t>
      </w:r>
      <w:r w:rsidR="00F604BF">
        <w:rPr>
          <w:rFonts w:ascii="Times New Roman" w:eastAsia="Times New Roman" w:hAnsi="Times New Roman" w:cs="Times New Roman"/>
        </w:rPr>
        <w:t xml:space="preserve"> a copy of </w:t>
      </w:r>
      <w:r w:rsidR="00F604BF">
        <w:rPr>
          <w:rFonts w:ascii="Times New Roman" w:eastAsia="Times New Roman" w:hAnsi="Times New Roman" w:cs="Times New Roman"/>
          <w:i/>
        </w:rPr>
        <w:t>convert</w:t>
      </w:r>
      <w:r w:rsidR="00346941">
        <w:rPr>
          <w:rFonts w:ascii="Times New Roman" w:eastAsia="Times New Roman" w:hAnsi="Times New Roman" w:cs="Times New Roman"/>
        </w:rPr>
        <w:t xml:space="preserve"> command.</w:t>
      </w:r>
      <w:ins w:id="0" w:author="thiru026" w:date="2015-02-04T23:45:00Z">
        <w:r w:rsidR="00F604BF">
          <w:rPr>
            <w:rFonts w:ascii="Times New Roman" w:eastAsia="Times New Roman" w:hAnsi="Times New Roman" w:cs="Times New Roman"/>
          </w:rPr>
          <w:t xml:space="preserve"> </w:t>
        </w:r>
      </w:ins>
      <w:r w:rsidR="00DB1739">
        <w:rPr>
          <w:rFonts w:ascii="Times New Roman" w:eastAsia="Times New Roman" w:hAnsi="Times New Roman" w:cs="Times New Roman"/>
        </w:rPr>
        <w:t>(</w:t>
      </w:r>
      <w:r w:rsidR="00DB1739" w:rsidRPr="00DB1739">
        <w:rPr>
          <w:rFonts w:ascii="Times New Roman" w:eastAsia="Times New Roman" w:hAnsi="Times New Roman" w:cs="Times New Roman"/>
          <w:i/>
        </w:rPr>
        <w:t>Hint</w:t>
      </w:r>
      <w:r w:rsidR="00DB1739">
        <w:rPr>
          <w:rFonts w:ascii="Times New Roman" w:eastAsia="Times New Roman" w:hAnsi="Times New Roman" w:cs="Times New Roman"/>
        </w:rPr>
        <w:t xml:space="preserve">: Refer </w:t>
      </w:r>
      <w:r w:rsidR="00DB1739" w:rsidRPr="00DB1739">
        <w:rPr>
          <w:rFonts w:ascii="Times New Roman" w:eastAsia="Times New Roman" w:hAnsi="Times New Roman" w:cs="Times New Roman"/>
        </w:rPr>
        <w:t>fork</w:t>
      </w:r>
      <w:r w:rsidR="00DB1739">
        <w:rPr>
          <w:rFonts w:ascii="Times New Roman" w:eastAsia="Times New Roman" w:hAnsi="Times New Roman" w:cs="Times New Roman"/>
          <w:i/>
        </w:rPr>
        <w:t xml:space="preserve"> </w:t>
      </w:r>
      <w:r w:rsidR="00F3381F">
        <w:rPr>
          <w:rFonts w:ascii="Times New Roman" w:eastAsia="Times New Roman" w:hAnsi="Times New Roman" w:cs="Times New Roman"/>
        </w:rPr>
        <w:t xml:space="preserve">and exec </w:t>
      </w:r>
      <w:r w:rsidR="000D52BA">
        <w:rPr>
          <w:rFonts w:ascii="Times New Roman" w:eastAsia="Times New Roman" w:hAnsi="Times New Roman" w:cs="Times New Roman"/>
        </w:rPr>
        <w:t xml:space="preserve">APIS </w:t>
      </w:r>
      <w:r w:rsidR="00DB1739">
        <w:rPr>
          <w:rFonts w:ascii="Times New Roman" w:eastAsia="Times New Roman" w:hAnsi="Times New Roman" w:cs="Times New Roman"/>
        </w:rPr>
        <w:t>manual docs)</w:t>
      </w:r>
    </w:p>
    <w:p w:rsidR="001535D3" w:rsidRDefault="001535D3">
      <w:pPr>
        <w:widowControl w:val="0"/>
        <w:spacing w:after="100"/>
        <w:jc w:val="both"/>
        <w:rPr>
          <w:rFonts w:ascii="Times New Roman" w:eastAsia="Times New Roman" w:hAnsi="Times New Roman" w:cs="Times New Roman"/>
        </w:rPr>
      </w:pPr>
      <w:r>
        <w:rPr>
          <w:rFonts w:ascii="Times New Roman" w:eastAsia="Times New Roman" w:hAnsi="Times New Roman" w:cs="Times New Roman"/>
        </w:rPr>
        <w:t xml:space="preserve">The command you execute </w:t>
      </w:r>
      <w:r w:rsidR="00C041DB">
        <w:rPr>
          <w:rFonts w:ascii="Times New Roman" w:eastAsia="Times New Roman" w:hAnsi="Times New Roman" w:cs="Times New Roman"/>
        </w:rPr>
        <w:t>will in parts</w:t>
      </w:r>
      <w:r>
        <w:rPr>
          <w:rFonts w:ascii="Times New Roman" w:eastAsia="Times New Roman" w:hAnsi="Times New Roman" w:cs="Times New Roman"/>
        </w:rPr>
        <w:t xml:space="preserve"> look like this </w:t>
      </w:r>
    </w:p>
    <w:p w:rsidR="001535D3" w:rsidRDefault="001535D3" w:rsidP="001535D3">
      <w:pPr>
        <w:widowControl w:val="0"/>
        <w:spacing w:after="100"/>
        <w:jc w:val="center"/>
      </w:pPr>
      <w:proofErr w:type="gramStart"/>
      <w:r>
        <w:rPr>
          <w:rFonts w:ascii="Times New Roman" w:eastAsia="Times New Roman" w:hAnsi="Times New Roman" w:cs="Times New Roman"/>
          <w:sz w:val="20"/>
          <w:shd w:val="clear" w:color="auto" w:fill="F1F1F1"/>
        </w:rPr>
        <w:t>usage</w:t>
      </w:r>
      <w:proofErr w:type="gramEnd"/>
      <w:r>
        <w:rPr>
          <w:rFonts w:ascii="Times New Roman" w:eastAsia="Times New Roman" w:hAnsi="Times New Roman" w:cs="Times New Roman"/>
          <w:sz w:val="20"/>
          <w:shd w:val="clear" w:color="auto" w:fill="F1F1F1"/>
        </w:rPr>
        <w:t xml:space="preserve">:  convert   </w:t>
      </w:r>
      <w:proofErr w:type="spellStart"/>
      <w:r>
        <w:rPr>
          <w:rFonts w:ascii="Times New Roman" w:eastAsia="Times New Roman" w:hAnsi="Times New Roman" w:cs="Times New Roman"/>
          <w:sz w:val="20"/>
          <w:shd w:val="clear" w:color="auto" w:fill="F1F1F1"/>
        </w:rPr>
        <w:t>input_file</w:t>
      </w:r>
      <w:proofErr w:type="spellEnd"/>
      <w:r>
        <w:rPr>
          <w:rFonts w:ascii="Times New Roman" w:eastAsia="Times New Roman" w:hAnsi="Times New Roman" w:cs="Times New Roman"/>
          <w:sz w:val="20"/>
          <w:shd w:val="clear" w:color="auto" w:fill="F1F1F1"/>
        </w:rPr>
        <w:t xml:space="preserve">    </w:t>
      </w:r>
      <w:proofErr w:type="spellStart"/>
      <w:r>
        <w:rPr>
          <w:rFonts w:ascii="Times New Roman" w:eastAsia="Times New Roman" w:hAnsi="Times New Roman" w:cs="Times New Roman"/>
          <w:sz w:val="20"/>
          <w:shd w:val="clear" w:color="auto" w:fill="F1F1F1"/>
        </w:rPr>
        <w:t>output_dir</w:t>
      </w:r>
      <w:proofErr w:type="spellEnd"/>
      <w:r>
        <w:rPr>
          <w:rFonts w:ascii="Times New Roman" w:eastAsia="Times New Roman" w:hAnsi="Times New Roman" w:cs="Times New Roman"/>
          <w:sz w:val="20"/>
          <w:shd w:val="clear" w:color="auto" w:fill="F1F1F1"/>
        </w:rPr>
        <w:t>/</w:t>
      </w:r>
      <w:proofErr w:type="spellStart"/>
      <w:r>
        <w:rPr>
          <w:rFonts w:ascii="Times New Roman" w:eastAsia="Times New Roman" w:hAnsi="Times New Roman" w:cs="Times New Roman"/>
          <w:sz w:val="20"/>
          <w:shd w:val="clear" w:color="auto" w:fill="F1F1F1"/>
        </w:rPr>
        <w:t>input_file</w:t>
      </w:r>
      <w:proofErr w:type="spellEnd"/>
      <w:r>
        <w:rPr>
          <w:rFonts w:ascii="Times New Roman" w:eastAsia="Times New Roman" w:hAnsi="Times New Roman" w:cs="Times New Roman"/>
          <w:sz w:val="20"/>
          <w:shd w:val="clear" w:color="auto" w:fill="F1F1F1"/>
        </w:rPr>
        <w:t>_&lt;</w:t>
      </w:r>
      <w:proofErr w:type="spellStart"/>
      <w:r>
        <w:rPr>
          <w:rFonts w:ascii="Times New Roman" w:eastAsia="Times New Roman" w:hAnsi="Times New Roman" w:cs="Times New Roman"/>
          <w:sz w:val="20"/>
          <w:shd w:val="clear" w:color="auto" w:fill="F1F1F1"/>
        </w:rPr>
        <w:t>processId</w:t>
      </w:r>
      <w:proofErr w:type="spellEnd"/>
      <w:r>
        <w:rPr>
          <w:rFonts w:ascii="Times New Roman" w:eastAsia="Times New Roman" w:hAnsi="Times New Roman" w:cs="Times New Roman"/>
          <w:sz w:val="20"/>
          <w:shd w:val="clear" w:color="auto" w:fill="F1F1F1"/>
        </w:rPr>
        <w:t>&gt;.&lt;</w:t>
      </w:r>
      <w:proofErr w:type="spellStart"/>
      <w:r>
        <w:rPr>
          <w:rFonts w:ascii="Times New Roman" w:eastAsia="Times New Roman" w:hAnsi="Times New Roman" w:cs="Times New Roman"/>
          <w:sz w:val="20"/>
          <w:shd w:val="clear" w:color="auto" w:fill="F1F1F1"/>
        </w:rPr>
        <w:t>extn</w:t>
      </w:r>
      <w:proofErr w:type="spellEnd"/>
      <w:r>
        <w:rPr>
          <w:rFonts w:ascii="Times New Roman" w:eastAsia="Times New Roman" w:hAnsi="Times New Roman" w:cs="Times New Roman"/>
          <w:sz w:val="20"/>
          <w:shd w:val="clear" w:color="auto" w:fill="F1F1F1"/>
        </w:rPr>
        <w:t xml:space="preserve">&gt; </w:t>
      </w:r>
    </w:p>
    <w:p w:rsidR="00847C0C" w:rsidRDefault="00C4083A">
      <w:pPr>
        <w:widowControl w:val="0"/>
        <w:spacing w:after="100"/>
        <w:jc w:val="both"/>
        <w:rPr>
          <w:rFonts w:ascii="Times New Roman" w:eastAsia="Times New Roman" w:hAnsi="Times New Roman" w:cs="Times New Roman"/>
        </w:rPr>
      </w:pPr>
      <w:r>
        <w:rPr>
          <w:rFonts w:ascii="Times New Roman" w:eastAsia="Times New Roman" w:hAnsi="Times New Roman" w:cs="Times New Roman"/>
        </w:rPr>
        <w:t xml:space="preserve">So </w:t>
      </w:r>
      <w:r w:rsidR="00F604BF">
        <w:rPr>
          <w:rFonts w:ascii="Times New Roman" w:eastAsia="Times New Roman" w:hAnsi="Times New Roman" w:cs="Times New Roman"/>
        </w:rPr>
        <w:t>if you have an input file called millenium_falcon.png, the result would be an output file in the specified output directory, called millenium_falcon</w:t>
      </w:r>
      <w:r>
        <w:rPr>
          <w:rFonts w:ascii="Times New Roman" w:eastAsia="Times New Roman" w:hAnsi="Times New Roman" w:cs="Times New Roman"/>
        </w:rPr>
        <w:t>_123456</w:t>
      </w:r>
      <w:r w:rsidR="00F604BF">
        <w:rPr>
          <w:rFonts w:ascii="Times New Roman" w:eastAsia="Times New Roman" w:hAnsi="Times New Roman" w:cs="Times New Roman"/>
        </w:rPr>
        <w:t xml:space="preserve">.jpg </w:t>
      </w:r>
      <w:r>
        <w:rPr>
          <w:rFonts w:ascii="Times New Roman" w:eastAsia="Times New Roman" w:hAnsi="Times New Roman" w:cs="Times New Roman"/>
        </w:rPr>
        <w:t xml:space="preserve">with dimensions of 200*200 pixels. </w:t>
      </w:r>
      <w:proofErr w:type="gramStart"/>
      <w:r w:rsidR="00C041DB">
        <w:rPr>
          <w:rFonts w:ascii="Times New Roman" w:eastAsia="Times New Roman" w:hAnsi="Times New Roman" w:cs="Times New Roman"/>
        </w:rPr>
        <w:t>( See</w:t>
      </w:r>
      <w:proofErr w:type="gramEnd"/>
      <w:r w:rsidR="00C041DB">
        <w:rPr>
          <w:rFonts w:ascii="Times New Roman" w:eastAsia="Times New Roman" w:hAnsi="Times New Roman" w:cs="Times New Roman"/>
        </w:rPr>
        <w:t xml:space="preserve"> </w:t>
      </w:r>
      <w:proofErr w:type="spellStart"/>
      <w:r w:rsidR="00C041DB">
        <w:rPr>
          <w:rFonts w:ascii="Times New Roman" w:eastAsia="Times New Roman" w:hAnsi="Times New Roman" w:cs="Times New Roman"/>
        </w:rPr>
        <w:t>ImageMagick</w:t>
      </w:r>
      <w:proofErr w:type="spellEnd"/>
      <w:r w:rsidR="00C041DB">
        <w:rPr>
          <w:rFonts w:ascii="Times New Roman" w:eastAsia="Times New Roman" w:hAnsi="Times New Roman" w:cs="Times New Roman"/>
        </w:rPr>
        <w:t xml:space="preserve"> manual docs for information on how to set the dimensions )</w:t>
      </w:r>
    </w:p>
    <w:p w:rsidR="00847C0C" w:rsidRDefault="00C041DB">
      <w:pPr>
        <w:widowControl w:val="0"/>
        <w:spacing w:after="100"/>
        <w:jc w:val="center"/>
        <w:rPr>
          <w:rFonts w:ascii="Times New Roman" w:eastAsia="Times New Roman" w:hAnsi="Times New Roman" w:cs="Times New Roman"/>
          <w:sz w:val="20"/>
          <w:shd w:val="clear" w:color="auto" w:fill="F1F1F1"/>
        </w:rPr>
      </w:pPr>
      <w:proofErr w:type="gramStart"/>
      <w:r>
        <w:rPr>
          <w:rFonts w:ascii="Times New Roman" w:eastAsia="Times New Roman" w:hAnsi="Times New Roman" w:cs="Times New Roman"/>
          <w:sz w:val="20"/>
          <w:shd w:val="clear" w:color="auto" w:fill="F1F1F1"/>
        </w:rPr>
        <w:t>e.g</w:t>
      </w:r>
      <w:proofErr w:type="gramEnd"/>
      <w:r>
        <w:rPr>
          <w:rFonts w:ascii="Times New Roman" w:eastAsia="Times New Roman" w:hAnsi="Times New Roman" w:cs="Times New Roman"/>
          <w:sz w:val="20"/>
          <w:shd w:val="clear" w:color="auto" w:fill="F1F1F1"/>
        </w:rPr>
        <w:t xml:space="preserve">. </w:t>
      </w:r>
      <w:r w:rsidR="00F604BF">
        <w:rPr>
          <w:rFonts w:ascii="Times New Roman" w:eastAsia="Times New Roman" w:hAnsi="Times New Roman" w:cs="Times New Roman"/>
          <w:sz w:val="20"/>
          <w:shd w:val="clear" w:color="auto" w:fill="F1F1F1"/>
        </w:rPr>
        <w:t>convert</w:t>
      </w:r>
      <w:r w:rsidR="001535D3">
        <w:rPr>
          <w:rFonts w:ascii="Times New Roman" w:eastAsia="Times New Roman" w:hAnsi="Times New Roman" w:cs="Times New Roman"/>
          <w:sz w:val="20"/>
          <w:shd w:val="clear" w:color="auto" w:fill="F1F1F1"/>
        </w:rPr>
        <w:t xml:space="preserve">  </w:t>
      </w:r>
      <w:r w:rsidR="00F604BF">
        <w:rPr>
          <w:rFonts w:ascii="Times New Roman" w:eastAsia="Times New Roman" w:hAnsi="Times New Roman" w:cs="Times New Roman"/>
          <w:sz w:val="20"/>
          <w:shd w:val="clear" w:color="auto" w:fill="F1F1F1"/>
        </w:rPr>
        <w:t xml:space="preserve"> millenium_falcon.png</w:t>
      </w:r>
      <w:r w:rsidR="001535D3">
        <w:rPr>
          <w:rFonts w:ascii="Times New Roman" w:eastAsia="Times New Roman" w:hAnsi="Times New Roman" w:cs="Times New Roman"/>
          <w:sz w:val="20"/>
          <w:shd w:val="clear" w:color="auto" w:fill="F1F1F1"/>
        </w:rPr>
        <w:t xml:space="preserve">  </w:t>
      </w:r>
      <w:r w:rsidR="00F604BF">
        <w:rPr>
          <w:rFonts w:ascii="Times New Roman" w:eastAsia="Times New Roman" w:hAnsi="Times New Roman" w:cs="Times New Roman"/>
          <w:sz w:val="20"/>
          <w:shd w:val="clear" w:color="auto" w:fill="F1F1F1"/>
        </w:rPr>
        <w:t xml:space="preserve"> </w:t>
      </w:r>
      <w:proofErr w:type="spellStart"/>
      <w:r w:rsidR="00F604BF">
        <w:rPr>
          <w:rFonts w:ascii="Times New Roman" w:eastAsia="Times New Roman" w:hAnsi="Times New Roman" w:cs="Times New Roman"/>
          <w:sz w:val="20"/>
          <w:shd w:val="clear" w:color="auto" w:fill="F1F1F1"/>
        </w:rPr>
        <w:t>output_dir</w:t>
      </w:r>
      <w:proofErr w:type="spellEnd"/>
      <w:r w:rsidR="00F604BF">
        <w:rPr>
          <w:rFonts w:ascii="Times New Roman" w:eastAsia="Times New Roman" w:hAnsi="Times New Roman" w:cs="Times New Roman"/>
          <w:sz w:val="20"/>
          <w:shd w:val="clear" w:color="auto" w:fill="F1F1F1"/>
        </w:rPr>
        <w:t>/millenium_falcon_123456.jpg</w:t>
      </w:r>
    </w:p>
    <w:p w:rsidR="000D52BA" w:rsidRDefault="000D52BA">
      <w:pPr>
        <w:widowControl w:val="0"/>
        <w:spacing w:after="100"/>
        <w:jc w:val="center"/>
      </w:pPr>
    </w:p>
    <w:p w:rsidR="00847C0C" w:rsidRDefault="00F604BF" w:rsidP="0012425C">
      <w:pPr>
        <w:widowControl w:val="0"/>
        <w:spacing w:after="100"/>
        <w:jc w:val="center"/>
      </w:pPr>
      <w:r>
        <w:rPr>
          <w:noProof/>
        </w:rPr>
        <w:drawing>
          <wp:inline distT="114300" distB="114300" distL="114300" distR="114300">
            <wp:extent cx="5943600" cy="4025900"/>
            <wp:effectExtent l="0" t="0" r="0" b="0"/>
            <wp:docPr id="1" name="image01.png" descr="Screenshot from 2015-01-30 16:08:51.png"/>
            <wp:cNvGraphicFramePr/>
            <a:graphic xmlns:a="http://schemas.openxmlformats.org/drawingml/2006/main">
              <a:graphicData uri="http://schemas.openxmlformats.org/drawingml/2006/picture">
                <pic:pic xmlns:pic="http://schemas.openxmlformats.org/drawingml/2006/picture">
                  <pic:nvPicPr>
                    <pic:cNvPr id="0" name="image01.png" descr="Screenshot from 2015-01-30 16:08:51.png"/>
                    <pic:cNvPicPr preferRelativeResize="0"/>
                  </pic:nvPicPr>
                  <pic:blipFill>
                    <a:blip r:embed="rId5"/>
                    <a:srcRect/>
                    <a:stretch>
                      <a:fillRect/>
                    </a:stretch>
                  </pic:blipFill>
                  <pic:spPr>
                    <a:xfrm>
                      <a:off x="0" y="0"/>
                      <a:ext cx="5943600" cy="4025900"/>
                    </a:xfrm>
                    <a:prstGeom prst="rect">
                      <a:avLst/>
                    </a:prstGeom>
                    <a:ln/>
                  </pic:spPr>
                </pic:pic>
              </a:graphicData>
            </a:graphic>
          </wp:inline>
        </w:drawing>
      </w:r>
    </w:p>
    <w:p w:rsidR="00847C0C" w:rsidRDefault="00F604BF">
      <w:pPr>
        <w:widowControl w:val="0"/>
        <w:spacing w:after="100"/>
        <w:jc w:val="both"/>
      </w:pPr>
      <w:r>
        <w:rPr>
          <w:rFonts w:ascii="Times New Roman" w:eastAsia="Times New Roman" w:hAnsi="Times New Roman" w:cs="Times New Roman"/>
          <w:b/>
          <w:color w:val="1F497D"/>
        </w:rPr>
        <w:t>HTML Generation</w:t>
      </w:r>
    </w:p>
    <w:p w:rsidR="00847C0C" w:rsidRDefault="00C041DB">
      <w:pPr>
        <w:widowControl w:val="0"/>
        <w:numPr>
          <w:ilvl w:val="0"/>
          <w:numId w:val="1"/>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From the diagram above, observe that the</w:t>
      </w:r>
      <w:r w:rsidR="00F604BF">
        <w:rPr>
          <w:rFonts w:ascii="Times New Roman" w:eastAsia="Times New Roman" w:hAnsi="Times New Roman" w:cs="Times New Roman"/>
        </w:rPr>
        <w:t xml:space="preserve"> HTML files </w:t>
      </w:r>
      <w:r>
        <w:rPr>
          <w:rFonts w:ascii="Times New Roman" w:eastAsia="Times New Roman" w:hAnsi="Times New Roman" w:cs="Times New Roman"/>
        </w:rPr>
        <w:t>are</w:t>
      </w:r>
      <w:r w:rsidR="00F604BF">
        <w:rPr>
          <w:rFonts w:ascii="Times New Roman" w:eastAsia="Times New Roman" w:hAnsi="Times New Roman" w:cs="Times New Roman"/>
        </w:rPr>
        <w:t xml:space="preserve"> created by the same process, which generates the corresponding thumbnail. </w:t>
      </w:r>
    </w:p>
    <w:p w:rsidR="00847C0C" w:rsidRDefault="00F604BF">
      <w:pPr>
        <w:widowControl w:val="0"/>
        <w:numPr>
          <w:ilvl w:val="0"/>
          <w:numId w:val="1"/>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lastRenderedPageBreak/>
        <w:t>The HTML file for the final thumbnail, should redirect to the first file.</w:t>
      </w:r>
      <w:ins w:id="1" w:author="thiru026" w:date="2015-02-04T23:47:00Z">
        <w:r>
          <w:rPr>
            <w:rFonts w:ascii="Times New Roman" w:eastAsia="Times New Roman" w:hAnsi="Times New Roman" w:cs="Times New Roman"/>
          </w:rPr>
          <w:t xml:space="preserve"> </w:t>
        </w:r>
      </w:ins>
    </w:p>
    <w:p w:rsidR="00C041DB" w:rsidRPr="008F471C" w:rsidRDefault="00C041DB" w:rsidP="00C041DB">
      <w:pPr>
        <w:widowControl w:val="0"/>
        <w:numPr>
          <w:ilvl w:val="0"/>
          <w:numId w:val="1"/>
        </w:numPr>
        <w:spacing w:after="100" w:line="281" w:lineRule="auto"/>
        <w:ind w:hanging="359"/>
        <w:contextualSpacing/>
      </w:pPr>
      <w:r>
        <w:rPr>
          <w:rFonts w:ascii="Times New Roman" w:eastAsia="Times New Roman" w:hAnsi="Times New Roman" w:cs="Times New Roman"/>
        </w:rPr>
        <w:t>Hint: Use</w:t>
      </w:r>
      <w:r w:rsidR="00F604BF" w:rsidRPr="00C041DB">
        <w:rPr>
          <w:rFonts w:ascii="Times New Roman" w:eastAsia="Times New Roman" w:hAnsi="Times New Roman" w:cs="Times New Roman"/>
        </w:rPr>
        <w:t xml:space="preserve"> the </w:t>
      </w:r>
      <w:proofErr w:type="gramStart"/>
      <w:r w:rsidR="00F604BF" w:rsidRPr="00C041DB">
        <w:rPr>
          <w:rFonts w:ascii="Times New Roman" w:eastAsia="Times New Roman" w:hAnsi="Times New Roman" w:cs="Times New Roman"/>
        </w:rPr>
        <w:t>meta</w:t>
      </w:r>
      <w:proofErr w:type="gramEnd"/>
      <w:r w:rsidR="00F604BF" w:rsidRPr="00C041DB">
        <w:rPr>
          <w:rFonts w:ascii="Times New Roman" w:eastAsia="Times New Roman" w:hAnsi="Times New Roman" w:cs="Times New Roman"/>
        </w:rPr>
        <w:t xml:space="preserve"> redirect tag in HTML in order to link the different HTML files</w:t>
      </w:r>
      <w:r>
        <w:rPr>
          <w:rFonts w:ascii="Times New Roman" w:eastAsia="Times New Roman" w:hAnsi="Times New Roman" w:cs="Times New Roman"/>
        </w:rPr>
        <w:t xml:space="preserve"> with each other. A refresh tag </w:t>
      </w:r>
      <w:r w:rsidR="00F604BF" w:rsidRPr="00C041DB">
        <w:rPr>
          <w:rFonts w:ascii="Times New Roman" w:eastAsia="Times New Roman" w:hAnsi="Times New Roman" w:cs="Times New Roman"/>
        </w:rPr>
        <w:t xml:space="preserve">in HTML would be something similar the following </w:t>
      </w:r>
    </w:p>
    <w:p w:rsidR="00847C0C" w:rsidRPr="008F471C" w:rsidRDefault="00F604BF" w:rsidP="008F471C">
      <w:pPr>
        <w:widowControl w:val="0"/>
        <w:spacing w:after="100" w:line="281" w:lineRule="auto"/>
        <w:ind w:left="720"/>
        <w:contextualSpacing/>
        <w:jc w:val="center"/>
        <w:rPr>
          <w:rFonts w:ascii="Times New Roman" w:eastAsia="Times New Roman" w:hAnsi="Times New Roman" w:cs="Times New Roman"/>
          <w:color w:val="4070A0"/>
          <w:sz w:val="20"/>
          <w:shd w:val="clear" w:color="auto" w:fill="F0F0F0"/>
        </w:rPr>
      </w:pPr>
      <w:r w:rsidRPr="00C041DB">
        <w:rPr>
          <w:rFonts w:ascii="Times New Roman" w:eastAsia="Times New Roman" w:hAnsi="Times New Roman" w:cs="Times New Roman"/>
          <w:color w:val="062873"/>
          <w:sz w:val="20"/>
          <w:shd w:val="clear" w:color="auto" w:fill="F0F0F0"/>
        </w:rPr>
        <w:t>&lt;</w:t>
      </w:r>
      <w:proofErr w:type="gramStart"/>
      <w:r w:rsidRPr="00C041DB">
        <w:rPr>
          <w:rFonts w:ascii="Times New Roman" w:eastAsia="Times New Roman" w:hAnsi="Times New Roman" w:cs="Times New Roman"/>
          <w:color w:val="062873"/>
          <w:sz w:val="20"/>
          <w:shd w:val="clear" w:color="auto" w:fill="F0F0F0"/>
        </w:rPr>
        <w:t>meta</w:t>
      </w:r>
      <w:proofErr w:type="gramEnd"/>
      <w:r w:rsidRPr="00C041DB">
        <w:rPr>
          <w:rFonts w:ascii="Times New Roman" w:eastAsia="Times New Roman" w:hAnsi="Times New Roman" w:cs="Times New Roman"/>
          <w:color w:val="F79646"/>
          <w:sz w:val="20"/>
          <w:shd w:val="clear" w:color="auto" w:fill="F0F0F0"/>
        </w:rPr>
        <w:t xml:space="preserve"> </w:t>
      </w:r>
      <w:r w:rsidRPr="00C041DB">
        <w:rPr>
          <w:rFonts w:ascii="Times New Roman" w:eastAsia="Times New Roman" w:hAnsi="Times New Roman" w:cs="Times New Roman"/>
          <w:color w:val="4070A0"/>
          <w:sz w:val="20"/>
          <w:shd w:val="clear" w:color="auto" w:fill="F0F0F0"/>
        </w:rPr>
        <w:t>http</w:t>
      </w:r>
      <w:r w:rsidRPr="00C041DB">
        <w:rPr>
          <w:rFonts w:ascii="Times New Roman" w:eastAsia="Times New Roman" w:hAnsi="Times New Roman" w:cs="Times New Roman"/>
          <w:color w:val="F79646"/>
          <w:sz w:val="20"/>
          <w:shd w:val="clear" w:color="auto" w:fill="F0F0F0"/>
        </w:rPr>
        <w:t>‐</w:t>
      </w:r>
      <w:proofErr w:type="spellStart"/>
      <w:r w:rsidRPr="00C041DB">
        <w:rPr>
          <w:rFonts w:ascii="Times New Roman" w:eastAsia="Times New Roman" w:hAnsi="Times New Roman" w:cs="Times New Roman"/>
          <w:color w:val="4070A0"/>
          <w:sz w:val="20"/>
          <w:shd w:val="clear" w:color="auto" w:fill="F0F0F0"/>
        </w:rPr>
        <w:t>equiv</w:t>
      </w:r>
      <w:proofErr w:type="spellEnd"/>
      <w:r w:rsidRPr="00C041DB">
        <w:rPr>
          <w:rFonts w:ascii="Times New Roman" w:eastAsia="Times New Roman" w:hAnsi="Times New Roman" w:cs="Times New Roman"/>
          <w:color w:val="4070A0"/>
          <w:sz w:val="20"/>
          <w:shd w:val="clear" w:color="auto" w:fill="F0F0F0"/>
        </w:rPr>
        <w:t>='refresh'</w:t>
      </w:r>
      <w:r w:rsidRPr="00C041DB">
        <w:rPr>
          <w:rFonts w:ascii="Times New Roman" w:eastAsia="Times New Roman" w:hAnsi="Times New Roman" w:cs="Times New Roman"/>
          <w:color w:val="F79646"/>
          <w:sz w:val="20"/>
          <w:shd w:val="clear" w:color="auto" w:fill="F0F0F0"/>
        </w:rPr>
        <w:t xml:space="preserve"> </w:t>
      </w:r>
      <w:r w:rsidR="008F471C">
        <w:rPr>
          <w:rFonts w:ascii="Times New Roman" w:eastAsia="Times New Roman" w:hAnsi="Times New Roman" w:cs="Times New Roman"/>
          <w:color w:val="4070A0"/>
          <w:sz w:val="20"/>
          <w:shd w:val="clear" w:color="auto" w:fill="F0F0F0"/>
        </w:rPr>
        <w:t>content="60</w:t>
      </w:r>
      <w:r w:rsidR="008F471C" w:rsidRPr="008F471C">
        <w:rPr>
          <w:rFonts w:ascii="Times New Roman" w:eastAsia="Times New Roman" w:hAnsi="Times New Roman" w:cs="Times New Roman"/>
          <w:color w:val="4070A0"/>
          <w:sz w:val="20"/>
          <w:shd w:val="clear" w:color="auto" w:fill="F0F0F0"/>
        </w:rPr>
        <w:t>;URL=file:///</w:t>
      </w:r>
      <w:r w:rsidR="008F471C">
        <w:rPr>
          <w:rFonts w:ascii="Times New Roman" w:eastAsia="Times New Roman" w:hAnsi="Times New Roman" w:cs="Times New Roman"/>
          <w:color w:val="4070A0"/>
          <w:sz w:val="20"/>
          <w:shd w:val="clear" w:color="auto" w:fill="F0F0F0"/>
        </w:rPr>
        <w:t>$absolute_filepath_output_folder/$next_page.html"</w:t>
      </w:r>
      <w:r w:rsidRPr="00C041DB">
        <w:rPr>
          <w:rFonts w:ascii="Times New Roman" w:eastAsia="Times New Roman" w:hAnsi="Times New Roman" w:cs="Times New Roman"/>
          <w:color w:val="062873"/>
          <w:sz w:val="20"/>
          <w:shd w:val="clear" w:color="auto" w:fill="F0F0F0"/>
        </w:rPr>
        <w:t>&gt;</w:t>
      </w:r>
    </w:p>
    <w:p w:rsidR="00847C0C" w:rsidRDefault="00847C0C">
      <w:pPr>
        <w:widowControl w:val="0"/>
        <w:spacing w:after="100"/>
        <w:jc w:val="both"/>
      </w:pPr>
    </w:p>
    <w:p w:rsidR="00847C0C" w:rsidRDefault="00C041DB">
      <w:pPr>
        <w:widowControl w:val="0"/>
        <w:spacing w:after="100"/>
        <w:jc w:val="both"/>
      </w:pPr>
      <w:r>
        <w:rPr>
          <w:rFonts w:ascii="Times New Roman" w:eastAsia="Times New Roman" w:hAnsi="Times New Roman" w:cs="Times New Roman"/>
          <w:b/>
          <w:color w:val="1F497D"/>
        </w:rPr>
        <w:t xml:space="preserve">Task 2: </w:t>
      </w:r>
      <w:r w:rsidR="00F604BF">
        <w:rPr>
          <w:rFonts w:ascii="Times New Roman" w:eastAsia="Times New Roman" w:hAnsi="Times New Roman" w:cs="Times New Roman"/>
          <w:b/>
          <w:color w:val="1F497D"/>
        </w:rPr>
        <w:t xml:space="preserve">Experiment: </w:t>
      </w:r>
      <w:r w:rsidR="00F604BF">
        <w:rPr>
          <w:rFonts w:ascii="Times New Roman" w:eastAsia="Times New Roman" w:hAnsi="Times New Roman" w:cs="Times New Roman"/>
        </w:rPr>
        <w:t xml:space="preserve">Since the value of </w:t>
      </w:r>
      <w:proofErr w:type="spellStart"/>
      <w:r w:rsidR="00F604BF">
        <w:rPr>
          <w:rFonts w:ascii="Times New Roman" w:eastAsia="Times New Roman" w:hAnsi="Times New Roman" w:cs="Times New Roman"/>
          <w:i/>
        </w:rPr>
        <w:t>convert_count</w:t>
      </w:r>
      <w:proofErr w:type="spellEnd"/>
      <w:r w:rsidR="00F604BF">
        <w:rPr>
          <w:rFonts w:ascii="Times New Roman" w:eastAsia="Times New Roman" w:hAnsi="Times New Roman" w:cs="Times New Roman"/>
        </w:rPr>
        <w:t xml:space="preserve"> controls the number of parallel processes, a question naturally arises: </w:t>
      </w:r>
      <w:r w:rsidR="00F604BF" w:rsidRPr="00C041DB">
        <w:rPr>
          <w:rFonts w:ascii="Times New Roman" w:eastAsia="Times New Roman" w:hAnsi="Times New Roman" w:cs="Times New Roman"/>
          <w:b/>
        </w:rPr>
        <w:t>How many should you run to get the job done in the minimum amount of time?</w:t>
      </w:r>
    </w:p>
    <w:p w:rsidR="00C041DB" w:rsidRDefault="00F604BF">
      <w:pPr>
        <w:widowControl w:val="0"/>
        <w:spacing w:after="100"/>
        <w:jc w:val="both"/>
        <w:rPr>
          <w:rFonts w:ascii="Times New Roman" w:eastAsia="Times New Roman" w:hAnsi="Times New Roman" w:cs="Times New Roman"/>
        </w:rPr>
      </w:pPr>
      <w:r>
        <w:rPr>
          <w:rFonts w:ascii="Times New Roman" w:eastAsia="Times New Roman" w:hAnsi="Times New Roman" w:cs="Times New Roman"/>
        </w:rPr>
        <w:t xml:space="preserve">Your job is to answer that question and report the results. You will need to perform at least 10 runs, converting at least 40 images each time, with values of </w:t>
      </w:r>
      <w:proofErr w:type="spellStart"/>
      <w:r>
        <w:rPr>
          <w:rFonts w:ascii="Times New Roman" w:eastAsia="Times New Roman" w:hAnsi="Times New Roman" w:cs="Times New Roman"/>
        </w:rPr>
        <w:t>convert_count</w:t>
      </w:r>
      <w:proofErr w:type="spellEnd"/>
      <w:r>
        <w:rPr>
          <w:rFonts w:ascii="Times New Roman" w:eastAsia="Times New Roman" w:hAnsi="Times New Roman" w:cs="Times New Roman"/>
        </w:rPr>
        <w:t xml:space="preserve"> from 1 through 10. You can measure the total amount of time with the shell command </w:t>
      </w:r>
      <w:r>
        <w:rPr>
          <w:rFonts w:ascii="Times New Roman" w:eastAsia="Times New Roman" w:hAnsi="Times New Roman" w:cs="Times New Roman"/>
          <w:i/>
        </w:rPr>
        <w:t xml:space="preserve">time </w:t>
      </w:r>
      <w:r>
        <w:rPr>
          <w:rFonts w:ascii="Times New Roman" w:eastAsia="Times New Roman" w:hAnsi="Times New Roman" w:cs="Times New Roman"/>
        </w:rPr>
        <w:t>(Refer</w:t>
      </w:r>
      <w:r w:rsidR="00C041DB">
        <w:rPr>
          <w:rFonts w:ascii="Times New Roman" w:eastAsia="Times New Roman" w:hAnsi="Times New Roman" w:cs="Times New Roman"/>
        </w:rPr>
        <w:t xml:space="preserve"> time manual docs</w:t>
      </w:r>
      <w:r>
        <w:rPr>
          <w:rFonts w:ascii="Times New Roman" w:eastAsia="Times New Roman" w:hAnsi="Times New Roman" w:cs="Times New Roman"/>
        </w:rPr>
        <w:t xml:space="preserve">). </w:t>
      </w:r>
    </w:p>
    <w:p w:rsidR="00C041DB" w:rsidRDefault="00C041DB" w:rsidP="00C041DB">
      <w:pPr>
        <w:widowControl w:val="0"/>
        <w:spacing w:after="100"/>
        <w:jc w:val="both"/>
        <w:rPr>
          <w:rFonts w:ascii="Times New Roman" w:eastAsia="Times New Roman" w:hAnsi="Times New Roman" w:cs="Times New Roman"/>
        </w:rPr>
      </w:pPr>
      <w:r>
        <w:rPr>
          <w:rFonts w:ascii="Times New Roman" w:eastAsia="Times New Roman" w:hAnsi="Times New Roman" w:cs="Times New Roman"/>
        </w:rPr>
        <w:t>Y</w:t>
      </w:r>
      <w:r w:rsidRPr="00C041DB">
        <w:rPr>
          <w:rFonts w:ascii="Times New Roman" w:eastAsia="Times New Roman" w:hAnsi="Times New Roman" w:cs="Times New Roman"/>
        </w:rPr>
        <w:t>our report</w:t>
      </w:r>
      <w:r>
        <w:rPr>
          <w:rFonts w:ascii="Times New Roman" w:eastAsia="Times New Roman" w:hAnsi="Times New Roman" w:cs="Times New Roman"/>
        </w:rPr>
        <w:t xml:space="preserve"> will be graded on what is written in the first TWO pages only so remember to limit your answers to the following </w:t>
      </w:r>
    </w:p>
    <w:p w:rsidR="00C041DB" w:rsidRPr="00C041DB" w:rsidRDefault="00C041DB" w:rsidP="00C041DB">
      <w:pPr>
        <w:pStyle w:val="ListParagraph"/>
        <w:widowControl w:val="0"/>
        <w:numPr>
          <w:ilvl w:val="0"/>
          <w:numId w:val="5"/>
        </w:numPr>
        <w:spacing w:after="100"/>
        <w:jc w:val="both"/>
        <w:rPr>
          <w:rFonts w:ascii="Times New Roman" w:eastAsia="Times New Roman" w:hAnsi="Times New Roman" w:cs="Times New Roman"/>
        </w:rPr>
      </w:pPr>
      <w:r>
        <w:rPr>
          <w:rFonts w:ascii="Times New Roman" w:eastAsia="Times New Roman" w:hAnsi="Times New Roman" w:cs="Times New Roman"/>
        </w:rPr>
        <w:t xml:space="preserve">Description of </w:t>
      </w:r>
      <w:r w:rsidR="00F604BF" w:rsidRPr="00C041DB">
        <w:rPr>
          <w:rFonts w:ascii="Times New Roman" w:eastAsia="Times New Roman" w:hAnsi="Times New Roman" w:cs="Times New Roman"/>
        </w:rPr>
        <w:t>your experimental setup</w:t>
      </w:r>
    </w:p>
    <w:p w:rsidR="00C041DB" w:rsidRPr="00C041DB" w:rsidRDefault="00C041DB" w:rsidP="00C041DB">
      <w:pPr>
        <w:pStyle w:val="ListParagraph"/>
        <w:widowControl w:val="0"/>
        <w:numPr>
          <w:ilvl w:val="0"/>
          <w:numId w:val="5"/>
        </w:numPr>
        <w:spacing w:after="100"/>
        <w:jc w:val="both"/>
      </w:pPr>
      <w:r>
        <w:rPr>
          <w:rFonts w:ascii="Times New Roman" w:eastAsia="Times New Roman" w:hAnsi="Times New Roman" w:cs="Times New Roman"/>
        </w:rPr>
        <w:t>A</w:t>
      </w:r>
      <w:r w:rsidR="00F604BF" w:rsidRPr="00C041DB">
        <w:rPr>
          <w:rFonts w:ascii="Times New Roman" w:eastAsia="Times New Roman" w:hAnsi="Times New Roman" w:cs="Times New Roman"/>
        </w:rPr>
        <w:t xml:space="preserve"> graph of </w:t>
      </w:r>
      <w:proofErr w:type="spellStart"/>
      <w:r w:rsidR="00F604BF" w:rsidRPr="00C041DB">
        <w:rPr>
          <w:rFonts w:ascii="Times New Roman" w:eastAsia="Times New Roman" w:hAnsi="Times New Roman" w:cs="Times New Roman"/>
        </w:rPr>
        <w:t>convert_count</w:t>
      </w:r>
      <w:proofErr w:type="spellEnd"/>
      <w:r>
        <w:rPr>
          <w:rFonts w:ascii="Times New Roman" w:eastAsia="Times New Roman" w:hAnsi="Times New Roman" w:cs="Times New Roman"/>
        </w:rPr>
        <w:t xml:space="preserve"> (x</w:t>
      </w:r>
      <w:ins w:id="2" w:author="thiru026" w:date="2015-02-04T23:50:00Z">
        <w:r w:rsidR="00F604BF" w:rsidRPr="00C041DB">
          <w:rPr>
            <w:rFonts w:ascii="Times New Roman" w:eastAsia="Times New Roman" w:hAnsi="Times New Roman" w:cs="Times New Roman"/>
          </w:rPr>
          <w:t xml:space="preserve"> axis</w:t>
        </w:r>
      </w:ins>
      <w:r>
        <w:rPr>
          <w:rFonts w:ascii="Times New Roman" w:eastAsia="Times New Roman" w:hAnsi="Times New Roman" w:cs="Times New Roman"/>
        </w:rPr>
        <w:t>)</w:t>
      </w:r>
      <w:ins w:id="3" w:author="thiru026" w:date="2015-02-04T23:50:00Z">
        <w:r w:rsidR="00F604BF" w:rsidRPr="00C041DB">
          <w:rPr>
            <w:rFonts w:ascii="Times New Roman" w:eastAsia="Times New Roman" w:hAnsi="Times New Roman" w:cs="Times New Roman"/>
          </w:rPr>
          <w:t xml:space="preserve"> </w:t>
        </w:r>
      </w:ins>
      <w:r w:rsidR="00F604BF" w:rsidRPr="00C041DB">
        <w:rPr>
          <w:rFonts w:ascii="Times New Roman" w:eastAsia="Times New Roman" w:hAnsi="Times New Roman" w:cs="Times New Roman"/>
        </w:rPr>
        <w:t>versus time(y</w:t>
      </w:r>
      <w:r>
        <w:rPr>
          <w:rFonts w:ascii="Times New Roman" w:eastAsia="Times New Roman" w:hAnsi="Times New Roman" w:cs="Times New Roman"/>
        </w:rPr>
        <w:t xml:space="preserve"> axis</w:t>
      </w:r>
      <w:r w:rsidR="00F604BF" w:rsidRPr="00C041DB">
        <w:rPr>
          <w:rFonts w:ascii="Times New Roman" w:eastAsia="Times New Roman" w:hAnsi="Times New Roman" w:cs="Times New Roman"/>
        </w:rPr>
        <w:t xml:space="preserve">). </w:t>
      </w:r>
    </w:p>
    <w:p w:rsidR="00C041DB" w:rsidRPr="00C041DB" w:rsidRDefault="00C041DB" w:rsidP="00C041DB">
      <w:pPr>
        <w:pStyle w:val="ListParagraph"/>
        <w:widowControl w:val="0"/>
        <w:numPr>
          <w:ilvl w:val="0"/>
          <w:numId w:val="5"/>
        </w:numPr>
        <w:spacing w:after="100"/>
        <w:jc w:val="both"/>
      </w:pPr>
      <w:r>
        <w:rPr>
          <w:rFonts w:ascii="Times New Roman" w:eastAsia="Times New Roman" w:hAnsi="Times New Roman" w:cs="Times New Roman"/>
        </w:rPr>
        <w:t xml:space="preserve">A table of </w:t>
      </w:r>
      <w:r w:rsidR="00F604BF" w:rsidRPr="00C041DB">
        <w:rPr>
          <w:rFonts w:ascii="Times New Roman" w:eastAsia="Times New Roman" w:hAnsi="Times New Roman" w:cs="Times New Roman"/>
        </w:rPr>
        <w:t>the timing data you obtained</w:t>
      </w:r>
    </w:p>
    <w:p w:rsidR="00847C0C" w:rsidRDefault="00C041DB" w:rsidP="00C041DB">
      <w:pPr>
        <w:pStyle w:val="ListParagraph"/>
        <w:widowControl w:val="0"/>
        <w:numPr>
          <w:ilvl w:val="0"/>
          <w:numId w:val="5"/>
        </w:numPr>
        <w:spacing w:after="100"/>
        <w:jc w:val="both"/>
      </w:pPr>
      <w:r>
        <w:rPr>
          <w:rFonts w:ascii="Times New Roman" w:eastAsia="Times New Roman" w:hAnsi="Times New Roman" w:cs="Times New Roman"/>
        </w:rPr>
        <w:t>Y</w:t>
      </w:r>
      <w:r w:rsidR="00F604BF" w:rsidRPr="00C041DB">
        <w:rPr>
          <w:rFonts w:ascii="Times New Roman" w:eastAsia="Times New Roman" w:hAnsi="Times New Roman" w:cs="Times New Roman"/>
        </w:rPr>
        <w:t>ou</w:t>
      </w:r>
      <w:r w:rsidRPr="00C041DB">
        <w:rPr>
          <w:rFonts w:ascii="Times New Roman" w:eastAsia="Times New Roman" w:hAnsi="Times New Roman" w:cs="Times New Roman"/>
        </w:rPr>
        <w:t xml:space="preserve">r interpretation of the result. </w:t>
      </w:r>
      <w:r w:rsidR="00F604BF" w:rsidRPr="00C041DB">
        <w:rPr>
          <w:rFonts w:ascii="Times New Roman" w:eastAsia="Times New Roman" w:hAnsi="Times New Roman" w:cs="Times New Roman"/>
        </w:rPr>
        <w:t>The description of the setup should include any factors you think might influence the results</w:t>
      </w:r>
      <w:r>
        <w:rPr>
          <w:rFonts w:ascii="Times New Roman" w:eastAsia="Times New Roman" w:hAnsi="Times New Roman" w:cs="Times New Roman"/>
        </w:rPr>
        <w:t xml:space="preserve">. </w:t>
      </w:r>
    </w:p>
    <w:p w:rsidR="00847C0C" w:rsidRDefault="00F604BF">
      <w:pPr>
        <w:widowControl w:val="0"/>
        <w:spacing w:after="100"/>
        <w:jc w:val="both"/>
        <w:rPr>
          <w:rFonts w:ascii="Times New Roman" w:eastAsia="Times New Roman" w:hAnsi="Times New Roman" w:cs="Times New Roman"/>
        </w:rPr>
      </w:pPr>
      <w:r>
        <w:rPr>
          <w:rFonts w:ascii="Times New Roman" w:eastAsia="Times New Roman" w:hAnsi="Times New Roman" w:cs="Times New Roman"/>
        </w:rPr>
        <w:t>To prevent performance from being dominated by sending output to the screen (or to your remote login), you should redirect standard output to a file when you run your experiment. Ideally, you will write a shell script</w:t>
      </w:r>
      <w:r w:rsidR="004A663C">
        <w:rPr>
          <w:rFonts w:ascii="Times New Roman" w:eastAsia="Times New Roman" w:hAnsi="Times New Roman" w:cs="Times New Roman"/>
        </w:rPr>
        <w:t>/C program</w:t>
      </w:r>
      <w:r>
        <w:rPr>
          <w:rFonts w:ascii="Times New Roman" w:eastAsia="Times New Roman" w:hAnsi="Times New Roman" w:cs="Times New Roman"/>
        </w:rPr>
        <w:t xml:space="preserve"> that runs your experiment and reports the results for you. If you do write a shell script</w:t>
      </w:r>
      <w:r w:rsidR="004A663C">
        <w:rPr>
          <w:rFonts w:ascii="Times New Roman" w:eastAsia="Times New Roman" w:hAnsi="Times New Roman" w:cs="Times New Roman"/>
        </w:rPr>
        <w:t>/C program</w:t>
      </w:r>
      <w:r>
        <w:rPr>
          <w:rFonts w:ascii="Times New Roman" w:eastAsia="Times New Roman" w:hAnsi="Times New Roman" w:cs="Times New Roman"/>
        </w:rPr>
        <w:t xml:space="preserve">, you are not required to turn it in, but you </w:t>
      </w:r>
      <w:r w:rsidR="004A663C">
        <w:rPr>
          <w:rFonts w:ascii="Times New Roman" w:eastAsia="Times New Roman" w:hAnsi="Times New Roman" w:cs="Times New Roman"/>
        </w:rPr>
        <w:t>could</w:t>
      </w:r>
      <w:r>
        <w:rPr>
          <w:rFonts w:ascii="Times New Roman" w:eastAsia="Times New Roman" w:hAnsi="Times New Roman" w:cs="Times New Roman"/>
        </w:rPr>
        <w:t xml:space="preserve"> briefly describe it in your report.</w:t>
      </w:r>
    </w:p>
    <w:p w:rsidR="00377EBF" w:rsidRDefault="00377EBF" w:rsidP="00377EBF">
      <w:pPr>
        <w:widowControl w:val="0"/>
        <w:spacing w:after="100"/>
        <w:jc w:val="both"/>
      </w:pPr>
      <w:r>
        <w:rPr>
          <w:rFonts w:ascii="Times New Roman" w:eastAsia="Times New Roman" w:hAnsi="Times New Roman" w:cs="Times New Roman"/>
          <w:b/>
          <w:color w:val="1F497D"/>
        </w:rPr>
        <w:t>Test Data:</w:t>
      </w:r>
    </w:p>
    <w:p w:rsidR="00377EBF" w:rsidRDefault="00377EBF" w:rsidP="00377EBF">
      <w:pPr>
        <w:widowControl w:val="0"/>
        <w:spacing w:after="100"/>
        <w:jc w:val="both"/>
      </w:pPr>
      <w:r>
        <w:rPr>
          <w:rFonts w:ascii="Times New Roman" w:eastAsia="Times New Roman" w:hAnsi="Times New Roman" w:cs="Times New Roman"/>
        </w:rPr>
        <w:t>You may use images from assignment #1 for test data, or you may use your own images. A new set of images is also provided so as to maintain a set larger than 200 pixels in each dimension. You may use multiple copies of the same images (Rename the files to img1, img2, img3 i.e., different names), because you need at least 40 images for your experiment.</w:t>
      </w:r>
    </w:p>
    <w:p w:rsidR="00847C0C" w:rsidRDefault="00F604BF">
      <w:pPr>
        <w:widowControl w:val="0"/>
        <w:spacing w:after="100"/>
        <w:jc w:val="both"/>
      </w:pPr>
      <w:r>
        <w:rPr>
          <w:rFonts w:ascii="Times New Roman" w:eastAsia="Times New Roman" w:hAnsi="Times New Roman" w:cs="Times New Roman"/>
          <w:b/>
          <w:color w:val="1F497D"/>
        </w:rPr>
        <w:t>Logging</w:t>
      </w:r>
    </w:p>
    <w:p w:rsidR="004A663C" w:rsidRDefault="00F604BF" w:rsidP="00F26C98">
      <w:pPr>
        <w:widowControl w:val="0"/>
        <w:spacing w:after="100"/>
        <w:jc w:val="both"/>
      </w:pPr>
      <w:r>
        <w:rPr>
          <w:rFonts w:ascii="Times New Roman" w:eastAsia="Times New Roman" w:hAnsi="Times New Roman" w:cs="Times New Roman"/>
        </w:rPr>
        <w:t>Each time a conversion completes, you must write to standard output</w:t>
      </w:r>
      <w:r w:rsidR="004A663C">
        <w:rPr>
          <w:rFonts w:ascii="Times New Roman" w:eastAsia="Times New Roman" w:hAnsi="Times New Roman" w:cs="Times New Roman"/>
        </w:rPr>
        <w:t>/log file</w:t>
      </w:r>
      <w:r>
        <w:rPr>
          <w:rFonts w:ascii="Times New Roman" w:eastAsia="Times New Roman" w:hAnsi="Times New Roman" w:cs="Times New Roman"/>
        </w:rPr>
        <w:t xml:space="preserve"> the name of the input file that was converted, and the process ID of the process that did the conversion.</w:t>
      </w:r>
      <w:r w:rsidR="006A699E">
        <w:rPr>
          <w:rFonts w:ascii="Times New Roman" w:eastAsia="Times New Roman" w:hAnsi="Times New Roman" w:cs="Times New Roman"/>
        </w:rPr>
        <w:t xml:space="preserve"> You may provide additional logging for usability.</w:t>
      </w:r>
      <w:r w:rsidR="00F26C98">
        <w:rPr>
          <w:rFonts w:ascii="Times New Roman" w:eastAsia="Times New Roman" w:hAnsi="Times New Roman" w:cs="Times New Roman"/>
        </w:rPr>
        <w:t xml:space="preserve"> For e.g., </w:t>
      </w:r>
      <w:r w:rsidR="004A663C">
        <w:rPr>
          <w:rFonts w:ascii="Times New Roman" w:eastAsia="Times New Roman" w:hAnsi="Times New Roman" w:cs="Times New Roman"/>
          <w:sz w:val="20"/>
          <w:shd w:val="clear" w:color="auto" w:fill="F1F1F1"/>
        </w:rPr>
        <w:t xml:space="preserve">&gt; Writing into </w:t>
      </w:r>
      <w:proofErr w:type="spellStart"/>
      <w:r w:rsidR="004A663C">
        <w:rPr>
          <w:rFonts w:ascii="Times New Roman" w:eastAsia="Times New Roman" w:hAnsi="Times New Roman" w:cs="Times New Roman"/>
          <w:sz w:val="20"/>
          <w:shd w:val="clear" w:color="auto" w:fill="F1F1F1"/>
        </w:rPr>
        <w:t>log.file</w:t>
      </w:r>
      <w:proofErr w:type="spellEnd"/>
    </w:p>
    <w:p w:rsidR="00847C0C" w:rsidRDefault="00F604BF" w:rsidP="004A663C">
      <w:pPr>
        <w:widowControl w:val="0"/>
        <w:spacing w:after="100"/>
        <w:rPr>
          <w:rFonts w:ascii="Times New Roman" w:eastAsia="Times New Roman" w:hAnsi="Times New Roman" w:cs="Times New Roman"/>
          <w:sz w:val="20"/>
          <w:shd w:val="clear" w:color="auto" w:fill="F1F1F1"/>
        </w:rPr>
      </w:pPr>
      <w:r>
        <w:rPr>
          <w:rFonts w:ascii="Times New Roman" w:eastAsia="Times New Roman" w:hAnsi="Times New Roman" w:cs="Times New Roman"/>
          <w:sz w:val="20"/>
          <w:shd w:val="clear" w:color="auto" w:fill="F1F1F1"/>
        </w:rPr>
        <w:t xml:space="preserve">&gt; </w:t>
      </w:r>
      <w:proofErr w:type="gramStart"/>
      <w:r>
        <w:rPr>
          <w:rFonts w:ascii="Times New Roman" w:eastAsia="Times New Roman" w:hAnsi="Times New Roman" w:cs="Times New Roman"/>
          <w:sz w:val="20"/>
          <w:shd w:val="clear" w:color="auto" w:fill="F1F1F1"/>
        </w:rPr>
        <w:t>image1.png</w:t>
      </w:r>
      <w:proofErr w:type="gramEnd"/>
      <w:r>
        <w:rPr>
          <w:rFonts w:ascii="Times New Roman" w:eastAsia="Times New Roman" w:hAnsi="Times New Roman" w:cs="Times New Roman"/>
          <w:sz w:val="20"/>
          <w:shd w:val="clear" w:color="auto" w:fill="F1F1F1"/>
        </w:rPr>
        <w:t xml:space="preserve"> converted to jpg of size 200x200</w:t>
      </w:r>
      <w:r w:rsidR="004A663C">
        <w:rPr>
          <w:rFonts w:ascii="Times New Roman" w:eastAsia="Times New Roman" w:hAnsi="Times New Roman" w:cs="Times New Roman"/>
          <w:sz w:val="20"/>
          <w:shd w:val="clear" w:color="auto" w:fill="F1F1F1"/>
        </w:rPr>
        <w:t xml:space="preserve"> </w:t>
      </w:r>
      <w:r>
        <w:rPr>
          <w:rFonts w:ascii="Times New Roman" w:eastAsia="Times New Roman" w:hAnsi="Times New Roman" w:cs="Times New Roman"/>
          <w:sz w:val="20"/>
          <w:shd w:val="clear" w:color="auto" w:fill="F1F1F1"/>
        </w:rPr>
        <w:t>by process with id : 123456</w:t>
      </w:r>
    </w:p>
    <w:p w:rsidR="006A699E" w:rsidRDefault="006A699E" w:rsidP="004A663C">
      <w:pPr>
        <w:widowControl w:val="0"/>
        <w:spacing w:after="100"/>
        <w:rPr>
          <w:rFonts w:ascii="Times New Roman" w:eastAsia="Times New Roman" w:hAnsi="Times New Roman" w:cs="Times New Roman"/>
          <w:sz w:val="20"/>
          <w:shd w:val="clear" w:color="auto" w:fill="F1F1F1"/>
        </w:rPr>
      </w:pPr>
      <w:r>
        <w:rPr>
          <w:rFonts w:ascii="Times New Roman" w:eastAsia="Times New Roman" w:hAnsi="Times New Roman" w:cs="Times New Roman"/>
          <w:sz w:val="20"/>
          <w:shd w:val="clear" w:color="auto" w:fill="F1F1F1"/>
        </w:rPr>
        <w:t>&gt;All files were successfully completed</w:t>
      </w:r>
    </w:p>
    <w:p w:rsidR="006A699E" w:rsidRDefault="006A699E" w:rsidP="004A663C">
      <w:pPr>
        <w:widowControl w:val="0"/>
        <w:spacing w:after="100"/>
      </w:pPr>
    </w:p>
    <w:p w:rsidR="00847C0C" w:rsidRDefault="00F604BF">
      <w:pPr>
        <w:widowControl w:val="0"/>
        <w:spacing w:after="100"/>
        <w:jc w:val="both"/>
      </w:pPr>
      <w:r>
        <w:rPr>
          <w:rFonts w:ascii="Times New Roman" w:eastAsia="Times New Roman" w:hAnsi="Times New Roman" w:cs="Times New Roman"/>
          <w:b/>
          <w:color w:val="1F497D"/>
        </w:rPr>
        <w:t xml:space="preserve">Error Handling </w:t>
      </w:r>
    </w:p>
    <w:p w:rsidR="00847C0C"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Errors must be handled gracefully, with informative error messages on standard error.</w:t>
      </w:r>
    </w:p>
    <w:p w:rsidR="00847C0C"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You cannot count on your user always giving you the right number of arguments. If the wrong number of arguments is given, then your program should print a </w:t>
      </w:r>
      <w:r>
        <w:rPr>
          <w:rFonts w:ascii="Times New Roman" w:eastAsia="Times New Roman" w:hAnsi="Times New Roman" w:cs="Times New Roman"/>
          <w:i/>
        </w:rPr>
        <w:t xml:space="preserve">usage </w:t>
      </w:r>
      <w:r>
        <w:rPr>
          <w:rFonts w:ascii="Times New Roman" w:eastAsia="Times New Roman" w:hAnsi="Times New Roman" w:cs="Times New Roman"/>
        </w:rPr>
        <w:t xml:space="preserve">message and exit with a status of 1.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Every command-line argument in the usage statement should be a single word, with no spaces. If you want to write an argument as multiple words, join the words together using underscores.</w:t>
      </w:r>
      <w:r w:rsidR="004E6614">
        <w:rPr>
          <w:rFonts w:ascii="Times New Roman" w:eastAsia="Times New Roman" w:hAnsi="Times New Roman" w:cs="Times New Roman"/>
        </w:rPr>
        <w:t xml:space="preserve"> For e.g., a </w:t>
      </w:r>
      <w:r w:rsidR="004E6614">
        <w:rPr>
          <w:rFonts w:ascii="Times New Roman" w:eastAsia="Times New Roman" w:hAnsi="Times New Roman" w:cs="Times New Roman"/>
        </w:rPr>
        <w:lastRenderedPageBreak/>
        <w:t xml:space="preserve">general usage message unrelated to this assignment is shown below. (Reference on last page) </w:t>
      </w:r>
    </w:p>
    <w:p w:rsidR="00847C0C" w:rsidRDefault="004E6614">
      <w:pPr>
        <w:widowControl w:val="0"/>
        <w:spacing w:after="100"/>
        <w:jc w:val="center"/>
      </w:pPr>
      <w:proofErr w:type="gramStart"/>
      <w:r>
        <w:rPr>
          <w:rFonts w:ascii="Times New Roman" w:eastAsia="Times New Roman" w:hAnsi="Times New Roman" w:cs="Times New Roman"/>
          <w:sz w:val="20"/>
          <w:shd w:val="clear" w:color="auto" w:fill="F1F1F1"/>
        </w:rPr>
        <w:t>e.g</w:t>
      </w:r>
      <w:proofErr w:type="gramEnd"/>
      <w:r>
        <w:rPr>
          <w:rFonts w:ascii="Times New Roman" w:eastAsia="Times New Roman" w:hAnsi="Times New Roman" w:cs="Times New Roman"/>
          <w:sz w:val="20"/>
          <w:shd w:val="clear" w:color="auto" w:fill="F1F1F1"/>
        </w:rPr>
        <w:t xml:space="preserve">. </w:t>
      </w:r>
      <w:r w:rsidR="00F604BF">
        <w:rPr>
          <w:rFonts w:ascii="Times New Roman" w:eastAsia="Times New Roman" w:hAnsi="Times New Roman" w:cs="Times New Roman"/>
          <w:sz w:val="20"/>
          <w:shd w:val="clear" w:color="auto" w:fill="F1F1F1"/>
        </w:rPr>
        <w:t>usage:</w:t>
      </w:r>
      <w:r w:rsidR="004A663C">
        <w:rPr>
          <w:rFonts w:ascii="Times New Roman" w:eastAsia="Times New Roman" w:hAnsi="Times New Roman" w:cs="Times New Roman"/>
          <w:sz w:val="20"/>
          <w:shd w:val="clear" w:color="auto" w:fill="F1F1F1"/>
        </w:rPr>
        <w:t xml:space="preserve"> </w:t>
      </w:r>
      <w:r>
        <w:rPr>
          <w:rFonts w:ascii="Times New Roman" w:eastAsia="Times New Roman" w:hAnsi="Times New Roman" w:cs="Times New Roman"/>
          <w:sz w:val="20"/>
          <w:shd w:val="clear" w:color="auto" w:fill="F1F1F1"/>
        </w:rPr>
        <w:t xml:space="preserve"> </w:t>
      </w:r>
      <w:proofErr w:type="spellStart"/>
      <w:r w:rsidR="00F604BF">
        <w:rPr>
          <w:rFonts w:ascii="Times New Roman" w:eastAsia="Times New Roman" w:hAnsi="Times New Roman" w:cs="Times New Roman"/>
          <w:sz w:val="20"/>
          <w:shd w:val="clear" w:color="auto" w:fill="F1F1F1"/>
        </w:rPr>
        <w:t>prog</w:t>
      </w:r>
      <w:r>
        <w:rPr>
          <w:rFonts w:ascii="Times New Roman" w:eastAsia="Times New Roman" w:hAnsi="Times New Roman" w:cs="Times New Roman"/>
          <w:sz w:val="20"/>
          <w:shd w:val="clear" w:color="auto" w:fill="F1F1F1"/>
        </w:rPr>
        <w:t>_name</w:t>
      </w:r>
      <w:proofErr w:type="spellEnd"/>
      <w:r w:rsidR="00F604BF">
        <w:rPr>
          <w:rFonts w:ascii="Times New Roman" w:eastAsia="Times New Roman" w:hAnsi="Times New Roman" w:cs="Times New Roman"/>
          <w:sz w:val="20"/>
          <w:shd w:val="clear" w:color="auto" w:fill="F1F1F1"/>
        </w:rPr>
        <w:t xml:space="preserve"> </w:t>
      </w:r>
      <w:r w:rsidR="004A663C">
        <w:rPr>
          <w:rFonts w:ascii="Times New Roman" w:eastAsia="Times New Roman" w:hAnsi="Times New Roman" w:cs="Times New Roman"/>
          <w:sz w:val="20"/>
          <w:shd w:val="clear" w:color="auto" w:fill="F1F1F1"/>
        </w:rPr>
        <w:t xml:space="preserve"> </w:t>
      </w:r>
      <w:proofErr w:type="spellStart"/>
      <w:r w:rsidR="00F604BF">
        <w:rPr>
          <w:rFonts w:ascii="Times New Roman" w:eastAsia="Times New Roman" w:hAnsi="Times New Roman" w:cs="Times New Roman"/>
          <w:sz w:val="20"/>
          <w:shd w:val="clear" w:color="auto" w:fill="F1F1F1"/>
        </w:rPr>
        <w:t>input_file</w:t>
      </w:r>
      <w:proofErr w:type="spellEnd"/>
      <w:r w:rsidR="00F604BF">
        <w:rPr>
          <w:rFonts w:ascii="Times New Roman" w:eastAsia="Times New Roman" w:hAnsi="Times New Roman" w:cs="Times New Roman"/>
          <w:sz w:val="20"/>
          <w:shd w:val="clear" w:color="auto" w:fill="F1F1F1"/>
        </w:rPr>
        <w:t>,</w:t>
      </w:r>
      <w:r w:rsidR="004A663C">
        <w:rPr>
          <w:rFonts w:ascii="Times New Roman" w:eastAsia="Times New Roman" w:hAnsi="Times New Roman" w:cs="Times New Roman"/>
          <w:sz w:val="20"/>
          <w:shd w:val="clear" w:color="auto" w:fill="F1F1F1"/>
        </w:rPr>
        <w:t xml:space="preserve"> </w:t>
      </w:r>
      <w:r w:rsidR="00F604BF">
        <w:rPr>
          <w:rFonts w:ascii="Times New Roman" w:eastAsia="Times New Roman" w:hAnsi="Times New Roman" w:cs="Times New Roman"/>
          <w:sz w:val="20"/>
          <w:shd w:val="clear" w:color="auto" w:fill="F1F1F1"/>
        </w:rPr>
        <w:t xml:space="preserve"> </w:t>
      </w:r>
      <w:proofErr w:type="spellStart"/>
      <w:r w:rsidR="00F604BF">
        <w:rPr>
          <w:rFonts w:ascii="Times New Roman" w:eastAsia="Times New Roman" w:hAnsi="Times New Roman" w:cs="Times New Roman"/>
          <w:sz w:val="20"/>
          <w:shd w:val="clear" w:color="auto" w:fill="F1F1F1"/>
        </w:rPr>
        <w:t>output_file</w:t>
      </w:r>
      <w:proofErr w:type="spellEnd"/>
    </w:p>
    <w:p w:rsidR="00847C0C"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You must also check for errors on the system calls you use, and use the </w:t>
      </w:r>
      <w:proofErr w:type="spellStart"/>
      <w:proofErr w:type="gramStart"/>
      <w:r>
        <w:rPr>
          <w:rFonts w:ascii="Times New Roman" w:eastAsia="Times New Roman" w:hAnsi="Times New Roman" w:cs="Times New Roman"/>
        </w:rPr>
        <w:t>perror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function to report them. e.g. </w:t>
      </w:r>
      <w:proofErr w:type="spellStart"/>
      <w:r>
        <w:rPr>
          <w:rFonts w:ascii="Times New Roman" w:eastAsia="Times New Roman" w:hAnsi="Times New Roman" w:cs="Times New Roman"/>
        </w:rPr>
        <w:t>perror</w:t>
      </w:r>
      <w:proofErr w:type="spellEnd"/>
      <w:r>
        <w:rPr>
          <w:rFonts w:ascii="Times New Roman" w:eastAsia="Times New Roman" w:hAnsi="Times New Roman" w:cs="Times New Roman"/>
        </w:rPr>
        <w:t xml:space="preserve"> messages will print the word error followed by the error message generated by the system </w:t>
      </w:r>
    </w:p>
    <w:p w:rsidR="00847C0C" w:rsidRDefault="00F604BF">
      <w:pPr>
        <w:widowControl w:val="0"/>
        <w:jc w:val="center"/>
      </w:pPr>
      <w:r>
        <w:rPr>
          <w:rFonts w:ascii="Times New Roman" w:eastAsia="Times New Roman" w:hAnsi="Times New Roman" w:cs="Times New Roman"/>
          <w:sz w:val="20"/>
          <w:shd w:val="clear" w:color="auto" w:fill="F1F1F1"/>
        </w:rPr>
        <w:t>Error</w:t>
      </w:r>
      <w:proofErr w:type="gramStart"/>
      <w:r>
        <w:rPr>
          <w:rFonts w:ascii="Times New Roman" w:eastAsia="Times New Roman" w:hAnsi="Times New Roman" w:cs="Times New Roman"/>
          <w:sz w:val="20"/>
          <w:shd w:val="clear" w:color="auto" w:fill="F1F1F1"/>
        </w:rPr>
        <w:t>: :</w:t>
      </w:r>
      <w:proofErr w:type="gramEnd"/>
      <w:r>
        <w:rPr>
          <w:rFonts w:ascii="Times New Roman" w:eastAsia="Times New Roman" w:hAnsi="Times New Roman" w:cs="Times New Roman"/>
          <w:sz w:val="20"/>
          <w:shd w:val="clear" w:color="auto" w:fill="F1F1F1"/>
        </w:rPr>
        <w:t xml:space="preserve"> No such file or directory</w:t>
      </w:r>
    </w:p>
    <w:p w:rsidR="004A663C" w:rsidRPr="00767995" w:rsidRDefault="004A663C" w:rsidP="001F4489">
      <w:pPr>
        <w:widowControl w:val="0"/>
        <w:numPr>
          <w:ilvl w:val="0"/>
          <w:numId w:val="4"/>
        </w:numPr>
        <w:spacing w:after="100"/>
        <w:ind w:hanging="359"/>
        <w:contextualSpacing/>
        <w:jc w:val="both"/>
        <w:rPr>
          <w:rFonts w:ascii="Times New Roman" w:eastAsia="Times New Roman" w:hAnsi="Times New Roman" w:cs="Times New Roman"/>
        </w:rPr>
      </w:pPr>
      <w:r w:rsidRPr="00767995">
        <w:rPr>
          <w:rFonts w:ascii="Times New Roman" w:eastAsia="Times New Roman" w:hAnsi="Times New Roman" w:cs="Times New Roman"/>
        </w:rPr>
        <w:t xml:space="preserve">You may add your own error reporting if you feel it was necessary. </w:t>
      </w:r>
      <w:r w:rsidR="00767995" w:rsidRPr="00767995">
        <w:rPr>
          <w:rFonts w:ascii="Times New Roman" w:eastAsia="Times New Roman" w:hAnsi="Times New Roman" w:cs="Times New Roman"/>
        </w:rPr>
        <w:t xml:space="preserve">For example: </w:t>
      </w:r>
      <w:r w:rsidRPr="00767995">
        <w:rPr>
          <w:rFonts w:ascii="Times New Roman" w:eastAsia="Times New Roman" w:hAnsi="Times New Roman" w:cs="Times New Roman"/>
        </w:rPr>
        <w:t xml:space="preserve">You must have an error </w:t>
      </w:r>
      <w:r w:rsidR="0094183C">
        <w:rPr>
          <w:rFonts w:ascii="Times New Roman" w:eastAsia="Times New Roman" w:hAnsi="Times New Roman" w:cs="Times New Roman"/>
        </w:rPr>
        <w:t>message printed if</w:t>
      </w:r>
      <w:r w:rsidRPr="00767995">
        <w:rPr>
          <w:rFonts w:ascii="Times New Roman" w:eastAsia="Times New Roman" w:hAnsi="Times New Roman" w:cs="Times New Roman"/>
        </w:rPr>
        <w:t xml:space="preserve"> </w:t>
      </w:r>
      <w:r w:rsidR="0094183C">
        <w:rPr>
          <w:rFonts w:ascii="Times New Roman" w:eastAsia="Times New Roman" w:hAnsi="Times New Roman" w:cs="Times New Roman"/>
        </w:rPr>
        <w:t>the value of</w:t>
      </w:r>
      <w:r w:rsidRPr="00767995">
        <w:rPr>
          <w:rFonts w:ascii="Times New Roman" w:eastAsia="Times New Roman" w:hAnsi="Times New Roman" w:cs="Times New Roman"/>
        </w:rPr>
        <w:t xml:space="preserve"> </w:t>
      </w:r>
      <w:proofErr w:type="spellStart"/>
      <w:r w:rsidRPr="00767995">
        <w:rPr>
          <w:rFonts w:ascii="Times New Roman" w:eastAsia="Times New Roman" w:hAnsi="Times New Roman" w:cs="Times New Roman"/>
          <w:i/>
        </w:rPr>
        <w:t>convert_count</w:t>
      </w:r>
      <w:proofErr w:type="spellEnd"/>
      <w:r w:rsidRPr="00767995">
        <w:rPr>
          <w:rFonts w:ascii="Times New Roman" w:eastAsia="Times New Roman" w:hAnsi="Times New Roman" w:cs="Times New Roman"/>
        </w:rPr>
        <w:t xml:space="preserve"> </w:t>
      </w:r>
      <w:r w:rsidR="0094183C">
        <w:rPr>
          <w:rFonts w:ascii="Times New Roman" w:eastAsia="Times New Roman" w:hAnsi="Times New Roman" w:cs="Times New Roman"/>
        </w:rPr>
        <w:t xml:space="preserve">lesser than 1 and greater than 10. </w:t>
      </w:r>
    </w:p>
    <w:p w:rsidR="00957722" w:rsidRDefault="00957722">
      <w:pPr>
        <w:widowControl w:val="0"/>
        <w:spacing w:after="100"/>
        <w:jc w:val="both"/>
        <w:rPr>
          <w:rFonts w:ascii="Times New Roman" w:eastAsia="Times New Roman" w:hAnsi="Times New Roman" w:cs="Times New Roman"/>
          <w:b/>
          <w:color w:val="1F497D"/>
        </w:rPr>
      </w:pPr>
    </w:p>
    <w:p w:rsidR="00847C0C" w:rsidRDefault="00F604BF">
      <w:pPr>
        <w:widowControl w:val="0"/>
        <w:spacing w:after="100"/>
        <w:jc w:val="both"/>
      </w:pPr>
      <w:r>
        <w:rPr>
          <w:rFonts w:ascii="Times New Roman" w:eastAsia="Times New Roman" w:hAnsi="Times New Roman" w:cs="Times New Roman"/>
          <w:b/>
          <w:color w:val="1F497D"/>
        </w:rPr>
        <w:t>Valid Assumptions:</w:t>
      </w:r>
    </w:p>
    <w:p w:rsidR="00847C0C"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You may assume the input folder will not have any other folders within. Only image files. </w:t>
      </w:r>
    </w:p>
    <w:p w:rsidR="00847C0C"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There will be different types of files in the input folder. There are </w:t>
      </w:r>
      <w:r w:rsidR="005717C0">
        <w:rPr>
          <w:rFonts w:ascii="Times New Roman" w:eastAsia="Times New Roman" w:hAnsi="Times New Roman" w:cs="Times New Roman"/>
        </w:rPr>
        <w:t>three</w:t>
      </w:r>
      <w:r>
        <w:rPr>
          <w:rFonts w:ascii="Times New Roman" w:eastAsia="Times New Roman" w:hAnsi="Times New Roman" w:cs="Times New Roman"/>
        </w:rPr>
        <w:t xml:space="preserve"> fixed file formats, namely </w:t>
      </w:r>
      <w:proofErr w:type="spellStart"/>
      <w:r>
        <w:rPr>
          <w:rFonts w:ascii="Times New Roman" w:eastAsia="Times New Roman" w:hAnsi="Times New Roman" w:cs="Times New Roman"/>
        </w:rPr>
        <w:t>png</w:t>
      </w:r>
      <w:proofErr w:type="spellEnd"/>
      <w:r>
        <w:rPr>
          <w:rFonts w:ascii="Times New Roman" w:eastAsia="Times New Roman" w:hAnsi="Times New Roman" w:cs="Times New Roman"/>
        </w:rPr>
        <w:t>, bmp and gif that you have to consider for this assignment.</w:t>
      </w:r>
      <w:r w:rsidR="005717C0">
        <w:rPr>
          <w:rFonts w:ascii="Times New Roman" w:eastAsia="Times New Roman" w:hAnsi="Times New Roman" w:cs="Times New Roman"/>
        </w:rPr>
        <w:t xml:space="preserve"> They may be present in uppercase or lowercase.</w:t>
      </w:r>
      <w:r w:rsidR="00A13534">
        <w:rPr>
          <w:rFonts w:ascii="Times New Roman" w:eastAsia="Times New Roman" w:hAnsi="Times New Roman" w:cs="Times New Roman"/>
        </w:rPr>
        <w:t xml:space="preserve"> You must handle both cases. </w:t>
      </w:r>
    </w:p>
    <w:p w:rsidR="005717C0" w:rsidRDefault="005717C0">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The converted files must be of type JPG. You may name it in uppercase or lowercase.</w:t>
      </w:r>
    </w:p>
    <w:p w:rsidR="00847C0C"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You will be provided the set of images in fixed file size. You need not have to test it against other file sizes. Any other file format is to be discarded even name variants like jpeg etc. </w:t>
      </w:r>
    </w:p>
    <w:p w:rsidR="00847C0C"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You can assume that input files exist and are readable, that the output directory is usable, and you may ignore filename conflicts on the output side. </w:t>
      </w:r>
    </w:p>
    <w:p w:rsidR="00847C0C"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You may assume none of the input files would have any spaces in the name.</w:t>
      </w:r>
    </w:p>
    <w:p w:rsidR="00847C0C"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You may assume length </w:t>
      </w:r>
      <w:r w:rsidR="00E74F28">
        <w:rPr>
          <w:rFonts w:ascii="Times New Roman" w:eastAsia="Times New Roman" w:hAnsi="Times New Roman" w:cs="Times New Roman"/>
        </w:rPr>
        <w:t>of file names will not exceed 64</w:t>
      </w:r>
      <w:r>
        <w:rPr>
          <w:rFonts w:ascii="Times New Roman" w:eastAsia="Times New Roman" w:hAnsi="Times New Roman" w:cs="Times New Roman"/>
        </w:rPr>
        <w:t xml:space="preserve"> characters</w:t>
      </w:r>
    </w:p>
    <w:p w:rsidR="00847C0C"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You may assume total files won’t exceed 100 in number</w:t>
      </w:r>
    </w:p>
    <w:p w:rsidR="00847C0C"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You may assume a fixed file size of 200*200 for all thumbnails</w:t>
      </w:r>
    </w:p>
    <w:p w:rsidR="00847C0C"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It is understood that a bmp extension in the filename means that the file is a valid image file. You do not need to check whether a file with extension bmp is indeed a bmp file. </w:t>
      </w:r>
    </w:p>
    <w:p w:rsidR="006A699E" w:rsidRDefault="00F604BF" w:rsidP="00261150">
      <w:pPr>
        <w:widowControl w:val="0"/>
        <w:numPr>
          <w:ilvl w:val="0"/>
          <w:numId w:val="4"/>
        </w:numPr>
        <w:spacing w:after="100"/>
        <w:ind w:hanging="359"/>
        <w:contextualSpacing/>
        <w:jc w:val="both"/>
        <w:rPr>
          <w:rFonts w:ascii="Times New Roman" w:eastAsia="Times New Roman" w:hAnsi="Times New Roman" w:cs="Times New Roman"/>
        </w:rPr>
      </w:pPr>
      <w:r w:rsidRPr="006A699E">
        <w:rPr>
          <w:rFonts w:ascii="Times New Roman" w:eastAsia="Times New Roman" w:hAnsi="Times New Roman" w:cs="Times New Roman"/>
        </w:rPr>
        <w:t>There are no soft / hard links in the direc</w:t>
      </w:r>
      <w:r w:rsidR="006A699E">
        <w:rPr>
          <w:rFonts w:ascii="Times New Roman" w:eastAsia="Times New Roman" w:hAnsi="Times New Roman" w:cs="Times New Roman"/>
        </w:rPr>
        <w:t xml:space="preserve">tory tree. There are only files. </w:t>
      </w:r>
    </w:p>
    <w:p w:rsidR="00441A60" w:rsidRDefault="00441A60" w:rsidP="00261150">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The number of files for each type will be equal. </w:t>
      </w:r>
    </w:p>
    <w:p w:rsidR="00847C0C" w:rsidRPr="006A699E" w:rsidRDefault="00F604BF" w:rsidP="00261150">
      <w:pPr>
        <w:widowControl w:val="0"/>
        <w:numPr>
          <w:ilvl w:val="0"/>
          <w:numId w:val="4"/>
        </w:numPr>
        <w:spacing w:after="100"/>
        <w:ind w:hanging="359"/>
        <w:contextualSpacing/>
        <w:jc w:val="both"/>
        <w:rPr>
          <w:rFonts w:ascii="Times New Roman" w:eastAsia="Times New Roman" w:hAnsi="Times New Roman" w:cs="Times New Roman"/>
        </w:rPr>
      </w:pPr>
      <w:r w:rsidRPr="006A699E">
        <w:rPr>
          <w:rFonts w:ascii="Times New Roman" w:eastAsia="Times New Roman" w:hAnsi="Times New Roman" w:cs="Times New Roman"/>
        </w:rPr>
        <w:t xml:space="preserve">It is possible to have ZERO files of one or more type. Your program does not need to treat this case any differently. </w:t>
      </w:r>
    </w:p>
    <w:p w:rsidR="00847C0C"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You must create the output directory if it doesn’t already exist with read and write permissions.</w:t>
      </w:r>
    </w:p>
    <w:p w:rsidR="00F26C98"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You do NOT need to deal with subdirectories in this assignment. No need to create new directories. </w:t>
      </w:r>
    </w:p>
    <w:p w:rsidR="00F26C98" w:rsidRDefault="00F604BF">
      <w:pPr>
        <w:widowControl w:val="0"/>
        <w:numPr>
          <w:ilvl w:val="0"/>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All input files would be in one </w:t>
      </w:r>
      <w:proofErr w:type="spellStart"/>
      <w:r>
        <w:rPr>
          <w:rFonts w:ascii="Times New Roman" w:eastAsia="Times New Roman" w:hAnsi="Times New Roman" w:cs="Times New Roman"/>
        </w:rPr>
        <w:t>input_dir</w:t>
      </w:r>
      <w:proofErr w:type="spellEnd"/>
      <w:r>
        <w:rPr>
          <w:rFonts w:ascii="Times New Roman" w:eastAsia="Times New Roman" w:hAnsi="Times New Roman" w:cs="Times New Roman"/>
        </w:rPr>
        <w:t xml:space="preserve"> and you put all files in </w:t>
      </w:r>
      <w:proofErr w:type="spellStart"/>
      <w:r>
        <w:rPr>
          <w:rFonts w:ascii="Times New Roman" w:eastAsia="Times New Roman" w:hAnsi="Times New Roman" w:cs="Times New Roman"/>
        </w:rPr>
        <w:t>output_dir</w:t>
      </w:r>
      <w:proofErr w:type="spellEnd"/>
      <w:r>
        <w:rPr>
          <w:rFonts w:ascii="Times New Roman" w:eastAsia="Times New Roman" w:hAnsi="Times New Roman" w:cs="Times New Roman"/>
        </w:rPr>
        <w:t xml:space="preserve">. </w:t>
      </w:r>
    </w:p>
    <w:p w:rsidR="00847C0C" w:rsidRPr="00DD42D5" w:rsidRDefault="00F26C98" w:rsidP="00733B0A">
      <w:pPr>
        <w:widowControl w:val="0"/>
        <w:numPr>
          <w:ilvl w:val="0"/>
          <w:numId w:val="4"/>
        </w:numPr>
        <w:spacing w:after="100"/>
        <w:ind w:hanging="359"/>
        <w:contextualSpacing/>
        <w:jc w:val="both"/>
        <w:rPr>
          <w:rFonts w:ascii="Times New Roman" w:eastAsia="Times New Roman" w:hAnsi="Times New Roman" w:cs="Times New Roman"/>
        </w:rPr>
      </w:pPr>
      <w:bookmarkStart w:id="4" w:name="_GoBack"/>
      <w:bookmarkEnd w:id="4"/>
      <w:r w:rsidRPr="00DD42D5">
        <w:rPr>
          <w:rFonts w:ascii="Times New Roman" w:eastAsia="Times New Roman" w:hAnsi="Times New Roman" w:cs="Times New Roman"/>
        </w:rPr>
        <w:t xml:space="preserve">The </w:t>
      </w:r>
      <w:proofErr w:type="spellStart"/>
      <w:r w:rsidRPr="00DD42D5">
        <w:rPr>
          <w:rFonts w:ascii="Times New Roman" w:eastAsia="Times New Roman" w:hAnsi="Times New Roman" w:cs="Times New Roman"/>
        </w:rPr>
        <w:t>output_dir</w:t>
      </w:r>
      <w:proofErr w:type="spellEnd"/>
      <w:r w:rsidR="00F604BF" w:rsidRPr="00DD42D5">
        <w:rPr>
          <w:rFonts w:ascii="Times New Roman" w:eastAsia="Times New Roman" w:hAnsi="Times New Roman" w:cs="Times New Roman"/>
        </w:rPr>
        <w:t xml:space="preserve"> must have the following contents within it</w:t>
      </w:r>
    </w:p>
    <w:p w:rsidR="00847C0C" w:rsidRDefault="00F604BF">
      <w:pPr>
        <w:widowControl w:val="0"/>
        <w:numPr>
          <w:ilvl w:val="1"/>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Thumbnails files. </w:t>
      </w:r>
    </w:p>
    <w:p w:rsidR="00847C0C" w:rsidRDefault="00F604BF" w:rsidP="00F26C98">
      <w:pPr>
        <w:widowControl w:val="0"/>
        <w:numPr>
          <w:ilvl w:val="1"/>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HTML files of all generated thumbnails</w:t>
      </w:r>
    </w:p>
    <w:p w:rsidR="00F26C98" w:rsidRPr="00F26C98" w:rsidRDefault="00F26C98" w:rsidP="00F26C98">
      <w:pPr>
        <w:widowControl w:val="0"/>
        <w:numPr>
          <w:ilvl w:val="1"/>
          <w:numId w:val="4"/>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Log File</w:t>
      </w:r>
    </w:p>
    <w:p w:rsidR="00957722" w:rsidRDefault="00957722">
      <w:pPr>
        <w:widowControl w:val="0"/>
        <w:spacing w:after="100"/>
        <w:jc w:val="both"/>
        <w:rPr>
          <w:rFonts w:ascii="Times New Roman" w:eastAsia="Times New Roman" w:hAnsi="Times New Roman" w:cs="Times New Roman"/>
          <w:b/>
          <w:color w:val="1F497D"/>
        </w:rPr>
      </w:pPr>
    </w:p>
    <w:p w:rsidR="00847C0C" w:rsidRDefault="00F604BF">
      <w:pPr>
        <w:widowControl w:val="0"/>
        <w:spacing w:after="100"/>
        <w:jc w:val="both"/>
      </w:pPr>
      <w:r>
        <w:rPr>
          <w:rFonts w:ascii="Times New Roman" w:eastAsia="Times New Roman" w:hAnsi="Times New Roman" w:cs="Times New Roman"/>
          <w:b/>
          <w:color w:val="1F497D"/>
        </w:rPr>
        <w:t xml:space="preserve">Platform: </w:t>
      </w:r>
    </w:p>
    <w:p w:rsidR="00847C0C" w:rsidRDefault="00F604BF">
      <w:pPr>
        <w:widowControl w:val="0"/>
        <w:spacing w:after="100"/>
        <w:jc w:val="both"/>
      </w:pPr>
      <w:r>
        <w:rPr>
          <w:rFonts w:ascii="Times New Roman" w:eastAsia="Times New Roman" w:hAnsi="Times New Roman" w:cs="Times New Roman"/>
        </w:rPr>
        <w:t xml:space="preserve">You may work initially on the platform of your choice; Linux, Solaris, </w:t>
      </w:r>
      <w:proofErr w:type="spellStart"/>
      <w:r>
        <w:rPr>
          <w:rFonts w:ascii="Times New Roman" w:eastAsia="Times New Roman" w:hAnsi="Times New Roman" w:cs="Times New Roman"/>
        </w:rPr>
        <w:t>Irix</w:t>
      </w:r>
      <w:proofErr w:type="spellEnd"/>
      <w:r>
        <w:rPr>
          <w:rFonts w:ascii="Times New Roman" w:eastAsia="Times New Roman" w:hAnsi="Times New Roman" w:cs="Times New Roman"/>
        </w:rPr>
        <w:t xml:space="preserve">, and Mac OSX should all work. Windows might work under the </w:t>
      </w:r>
      <w:proofErr w:type="spellStart"/>
      <w:r>
        <w:rPr>
          <w:rFonts w:ascii="Times New Roman" w:eastAsia="Times New Roman" w:hAnsi="Times New Roman" w:cs="Times New Roman"/>
        </w:rPr>
        <w:t>cygwin</w:t>
      </w:r>
      <w:proofErr w:type="spellEnd"/>
      <w:r>
        <w:rPr>
          <w:rFonts w:ascii="Times New Roman" w:eastAsia="Times New Roman" w:hAnsi="Times New Roman" w:cs="Times New Roman"/>
        </w:rPr>
        <w:t xml:space="preserve"> package, but only if you have the </w:t>
      </w:r>
      <w:proofErr w:type="spellStart"/>
      <w:r>
        <w:rPr>
          <w:rFonts w:ascii="Times New Roman" w:eastAsia="Times New Roman" w:hAnsi="Times New Roman" w:cs="Times New Roman"/>
        </w:rPr>
        <w:t>Posix</w:t>
      </w:r>
      <w:proofErr w:type="spellEnd"/>
      <w:r>
        <w:rPr>
          <w:rFonts w:ascii="Times New Roman" w:eastAsia="Times New Roman" w:hAnsi="Times New Roman" w:cs="Times New Roman"/>
        </w:rPr>
        <w:t xml:space="preserve"> compatibility package installed. However, you must test under </w:t>
      </w:r>
      <w:hyperlink r:id="rId6">
        <w:proofErr w:type="spellStart"/>
        <w:r>
          <w:rPr>
            <w:rFonts w:ascii="Times New Roman" w:eastAsia="Times New Roman" w:hAnsi="Times New Roman" w:cs="Times New Roman"/>
            <w:color w:val="1155CC"/>
            <w:u w:val="single"/>
          </w:rPr>
          <w:t>CSELabs</w:t>
        </w:r>
        <w:proofErr w:type="spellEnd"/>
        <w:r>
          <w:rPr>
            <w:rFonts w:ascii="Times New Roman" w:eastAsia="Times New Roman" w:hAnsi="Times New Roman" w:cs="Times New Roman"/>
            <w:color w:val="1155CC"/>
            <w:u w:val="single"/>
          </w:rPr>
          <w:t xml:space="preserve"> UNIX Machines</w:t>
        </w:r>
      </w:hyperlink>
      <w:r>
        <w:rPr>
          <w:rFonts w:ascii="Times New Roman" w:eastAsia="Times New Roman" w:hAnsi="Times New Roman" w:cs="Times New Roman"/>
        </w:rPr>
        <w:t xml:space="preserve"> Linux box (machine list is here), and we will test all submissions using Linux on one of the boxes when we grade your code.</w:t>
      </w:r>
    </w:p>
    <w:p w:rsidR="00847C0C" w:rsidRDefault="00F604BF">
      <w:pPr>
        <w:widowControl w:val="0"/>
        <w:spacing w:after="100"/>
        <w:jc w:val="both"/>
      </w:pPr>
      <w:r>
        <w:rPr>
          <w:rFonts w:ascii="Times New Roman" w:eastAsia="Times New Roman" w:hAnsi="Times New Roman" w:cs="Times New Roman"/>
          <w:b/>
          <w:color w:val="1F497D"/>
        </w:rPr>
        <w:t xml:space="preserve">Teamwork: </w:t>
      </w:r>
    </w:p>
    <w:p w:rsidR="00847C0C" w:rsidRDefault="00F604BF">
      <w:pPr>
        <w:widowControl w:val="0"/>
        <w:spacing w:after="100"/>
        <w:jc w:val="both"/>
      </w:pPr>
      <w:r>
        <w:rPr>
          <w:rFonts w:ascii="Times New Roman" w:eastAsia="Times New Roman" w:hAnsi="Times New Roman" w:cs="Times New Roman"/>
        </w:rPr>
        <w:lastRenderedPageBreak/>
        <w:t>You may do this assignment individually or with one partner.</w:t>
      </w:r>
    </w:p>
    <w:p w:rsidR="00957722" w:rsidRDefault="00957722">
      <w:pPr>
        <w:widowControl w:val="0"/>
        <w:spacing w:after="100"/>
        <w:jc w:val="both"/>
        <w:rPr>
          <w:rFonts w:ascii="Times New Roman" w:eastAsia="Times New Roman" w:hAnsi="Times New Roman" w:cs="Times New Roman"/>
          <w:b/>
          <w:color w:val="1F497D"/>
        </w:rPr>
      </w:pPr>
    </w:p>
    <w:p w:rsidR="00957722" w:rsidRDefault="00F604BF">
      <w:pPr>
        <w:widowControl w:val="0"/>
        <w:spacing w:after="100"/>
        <w:jc w:val="both"/>
        <w:rPr>
          <w:rFonts w:ascii="Times New Roman" w:eastAsia="Times New Roman" w:hAnsi="Times New Roman" w:cs="Times New Roman"/>
          <w:b/>
          <w:color w:val="1F497D"/>
        </w:rPr>
      </w:pPr>
      <w:r>
        <w:rPr>
          <w:rFonts w:ascii="Times New Roman" w:eastAsia="Times New Roman" w:hAnsi="Times New Roman" w:cs="Times New Roman"/>
          <w:b/>
          <w:color w:val="1F497D"/>
        </w:rPr>
        <w:t xml:space="preserve">Deliverables: </w:t>
      </w:r>
    </w:p>
    <w:p w:rsidR="00847C0C" w:rsidRDefault="00F604BF">
      <w:pPr>
        <w:widowControl w:val="0"/>
        <w:spacing w:after="100"/>
        <w:jc w:val="both"/>
      </w:pPr>
      <w:r>
        <w:rPr>
          <w:rFonts w:ascii="Times New Roman" w:eastAsia="Times New Roman" w:hAnsi="Times New Roman" w:cs="Times New Roman"/>
        </w:rPr>
        <w:t>See the course syllabus for general requirements and assignment page for submission guideline. The specific requirements of this assignment are as following:</w:t>
      </w:r>
    </w:p>
    <w:p w:rsidR="00847C0C" w:rsidRDefault="00F604BF">
      <w:pPr>
        <w:widowControl w:val="0"/>
        <w:spacing w:after="100"/>
        <w:jc w:val="both"/>
      </w:pPr>
      <w:r>
        <w:rPr>
          <w:rFonts w:ascii="Times New Roman" w:eastAsia="Times New Roman" w:hAnsi="Times New Roman" w:cs="Times New Roman"/>
        </w:rPr>
        <w:t xml:space="preserve">You need to include the following files for this assignment: </w:t>
      </w:r>
    </w:p>
    <w:p w:rsidR="00847C0C" w:rsidRDefault="00F604BF">
      <w:pPr>
        <w:widowControl w:val="0"/>
        <w:numPr>
          <w:ilvl w:val="0"/>
          <w:numId w:val="2"/>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README.txt should include</w:t>
      </w:r>
    </w:p>
    <w:p w:rsidR="00847C0C" w:rsidRDefault="00F604BF">
      <w:pPr>
        <w:widowControl w:val="0"/>
        <w:numPr>
          <w:ilvl w:val="1"/>
          <w:numId w:val="2"/>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Personal information for the group </w:t>
      </w:r>
    </w:p>
    <w:p w:rsidR="00B24A98" w:rsidRDefault="00B24A98" w:rsidP="00FE5D6B">
      <w:pPr>
        <w:widowControl w:val="0"/>
        <w:numPr>
          <w:ilvl w:val="1"/>
          <w:numId w:val="2"/>
        </w:numPr>
        <w:spacing w:after="100"/>
        <w:ind w:hanging="359"/>
        <w:contextualSpacing/>
        <w:jc w:val="both"/>
        <w:rPr>
          <w:rFonts w:ascii="Times New Roman" w:eastAsia="Times New Roman" w:hAnsi="Times New Roman" w:cs="Times New Roman"/>
        </w:rPr>
      </w:pPr>
      <w:proofErr w:type="spellStart"/>
      <w:r w:rsidRPr="00B24A98">
        <w:rPr>
          <w:rFonts w:ascii="Times New Roman" w:eastAsia="Times New Roman" w:hAnsi="Times New Roman" w:cs="Times New Roman"/>
        </w:rPr>
        <w:t>CSELab</w:t>
      </w:r>
      <w:proofErr w:type="spellEnd"/>
      <w:r w:rsidRPr="00B24A98">
        <w:rPr>
          <w:rFonts w:ascii="Times New Roman" w:eastAsia="Times New Roman" w:hAnsi="Times New Roman" w:cs="Times New Roman"/>
        </w:rPr>
        <w:t xml:space="preserve"> machine you tested your code on. </w:t>
      </w:r>
    </w:p>
    <w:p w:rsidR="00847C0C" w:rsidRPr="00B24A98" w:rsidRDefault="00F604BF" w:rsidP="00FE5D6B">
      <w:pPr>
        <w:widowControl w:val="0"/>
        <w:numPr>
          <w:ilvl w:val="1"/>
          <w:numId w:val="2"/>
        </w:numPr>
        <w:spacing w:after="100"/>
        <w:ind w:hanging="359"/>
        <w:contextualSpacing/>
        <w:jc w:val="both"/>
        <w:rPr>
          <w:rFonts w:ascii="Times New Roman" w:eastAsia="Times New Roman" w:hAnsi="Times New Roman" w:cs="Times New Roman"/>
        </w:rPr>
      </w:pPr>
      <w:r w:rsidRPr="00B24A98">
        <w:rPr>
          <w:rFonts w:ascii="Times New Roman" w:eastAsia="Times New Roman" w:hAnsi="Times New Roman" w:cs="Times New Roman"/>
        </w:rPr>
        <w:t xml:space="preserve">Syntax and usage pointers for your program </w:t>
      </w:r>
    </w:p>
    <w:p w:rsidR="00847C0C" w:rsidRDefault="00F604BF">
      <w:pPr>
        <w:widowControl w:val="0"/>
        <w:numPr>
          <w:ilvl w:val="1"/>
          <w:numId w:val="2"/>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Any special test cases or anomalies handled / not handled by your program. </w:t>
      </w:r>
    </w:p>
    <w:p w:rsidR="00847C0C" w:rsidRDefault="008665FC">
      <w:pPr>
        <w:widowControl w:val="0"/>
        <w:numPr>
          <w:ilvl w:val="0"/>
          <w:numId w:val="2"/>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Source code files. All *.h, *.c files required to execute your program. Your main program must be </w:t>
      </w:r>
      <w:proofErr w:type="gramStart"/>
      <w:r>
        <w:rPr>
          <w:rFonts w:ascii="Times New Roman" w:eastAsia="Times New Roman" w:hAnsi="Times New Roman" w:cs="Times New Roman"/>
        </w:rPr>
        <w:t xml:space="preserve">in  </w:t>
      </w:r>
      <w:proofErr w:type="spellStart"/>
      <w:r w:rsidR="00F604BF">
        <w:rPr>
          <w:rFonts w:ascii="Times New Roman" w:eastAsia="Times New Roman" w:hAnsi="Times New Roman" w:cs="Times New Roman"/>
        </w:rPr>
        <w:t>parallel</w:t>
      </w:r>
      <w:proofErr w:type="gramEnd"/>
      <w:r w:rsidR="00F604BF">
        <w:rPr>
          <w:rFonts w:ascii="Times New Roman" w:eastAsia="Times New Roman" w:hAnsi="Times New Roman" w:cs="Times New Roman"/>
        </w:rPr>
        <w:t>_convert.c</w:t>
      </w:r>
      <w:proofErr w:type="spellEnd"/>
      <w:r>
        <w:rPr>
          <w:rFonts w:ascii="Times New Roman" w:eastAsia="Times New Roman" w:hAnsi="Times New Roman" w:cs="Times New Roman"/>
        </w:rPr>
        <w:t xml:space="preserve"> and this is mandatory. You may choose to split your program to smaller modules</w:t>
      </w:r>
      <w:r w:rsidR="00F604BF">
        <w:rPr>
          <w:rFonts w:ascii="Times New Roman" w:eastAsia="Times New Roman" w:hAnsi="Times New Roman" w:cs="Times New Roman"/>
        </w:rPr>
        <w:t>/files</w:t>
      </w:r>
      <w:r>
        <w:rPr>
          <w:rFonts w:ascii="Times New Roman" w:eastAsia="Times New Roman" w:hAnsi="Times New Roman" w:cs="Times New Roman"/>
        </w:rPr>
        <w:t xml:space="preserve"> </w:t>
      </w:r>
    </w:p>
    <w:p w:rsidR="00847C0C" w:rsidRDefault="00F604BF">
      <w:pPr>
        <w:widowControl w:val="0"/>
        <w:numPr>
          <w:ilvl w:val="0"/>
          <w:numId w:val="2"/>
        </w:numPr>
        <w:spacing w:after="100"/>
        <w:ind w:hanging="359"/>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MakeFile</w:t>
      </w:r>
      <w:proofErr w:type="spellEnd"/>
      <w:r>
        <w:rPr>
          <w:rFonts w:ascii="Times New Roman" w:eastAsia="Times New Roman" w:hAnsi="Times New Roman" w:cs="Times New Roman"/>
        </w:rPr>
        <w:t xml:space="preserve"> for compilation</w:t>
      </w:r>
    </w:p>
    <w:p w:rsidR="00847C0C" w:rsidRDefault="00B24A98" w:rsidP="0065484D">
      <w:pPr>
        <w:widowControl w:val="0"/>
        <w:numPr>
          <w:ilvl w:val="0"/>
          <w:numId w:val="2"/>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 xml:space="preserve">The experiment report. </w:t>
      </w:r>
      <w:r w:rsidR="000364D9" w:rsidRPr="000364D9">
        <w:rPr>
          <w:rFonts w:ascii="Times New Roman" w:eastAsia="Times New Roman" w:hAnsi="Times New Roman" w:cs="Times New Roman"/>
        </w:rPr>
        <w:t xml:space="preserve">All reports must be in pdf form. </w:t>
      </w:r>
    </w:p>
    <w:p w:rsidR="000364D9" w:rsidRDefault="00F604BF" w:rsidP="000364D9">
      <w:pPr>
        <w:widowControl w:val="0"/>
        <w:numPr>
          <w:ilvl w:val="0"/>
          <w:numId w:val="2"/>
        </w:numPr>
        <w:spacing w:after="100"/>
        <w:ind w:hanging="359"/>
        <w:contextualSpacing/>
        <w:jc w:val="both"/>
        <w:rPr>
          <w:rFonts w:ascii="Times New Roman" w:eastAsia="Times New Roman" w:hAnsi="Times New Roman" w:cs="Times New Roman"/>
        </w:rPr>
      </w:pPr>
      <w:r>
        <w:rPr>
          <w:rFonts w:ascii="Times New Roman" w:eastAsia="Times New Roman" w:hAnsi="Times New Roman" w:cs="Times New Roman"/>
        </w:rPr>
        <w:t>Your commentary as described in the syllabus. This should explain, briefly, what your code does, how it works, how you use it, and how to interpret its output.</w:t>
      </w:r>
      <w:r w:rsidR="000364D9">
        <w:rPr>
          <w:rFonts w:ascii="Times New Roman" w:eastAsia="Times New Roman" w:hAnsi="Times New Roman" w:cs="Times New Roman"/>
        </w:rPr>
        <w:t xml:space="preserve"> It should be no longer than TWO pages in length.</w:t>
      </w:r>
    </w:p>
    <w:p w:rsidR="00847C0C" w:rsidRPr="000364D9" w:rsidRDefault="00F604BF" w:rsidP="000364D9">
      <w:pPr>
        <w:widowControl w:val="0"/>
        <w:numPr>
          <w:ilvl w:val="0"/>
          <w:numId w:val="2"/>
        </w:numPr>
        <w:spacing w:after="100"/>
        <w:ind w:hanging="359"/>
        <w:contextualSpacing/>
        <w:jc w:val="both"/>
        <w:rPr>
          <w:rFonts w:ascii="Times New Roman" w:eastAsia="Times New Roman" w:hAnsi="Times New Roman" w:cs="Times New Roman"/>
        </w:rPr>
      </w:pPr>
      <w:r w:rsidRPr="000364D9">
        <w:rPr>
          <w:rFonts w:ascii="Times New Roman" w:eastAsia="Times New Roman" w:hAnsi="Times New Roman" w:cs="Times New Roman"/>
        </w:rPr>
        <w:t xml:space="preserve">Your code will be tested by another program. To make sure that your information is read correctly, the beginning of each </w:t>
      </w:r>
      <w:proofErr w:type="spellStart"/>
      <w:r w:rsidRPr="000364D9">
        <w:rPr>
          <w:rFonts w:ascii="Times New Roman" w:eastAsia="Times New Roman" w:hAnsi="Times New Roman" w:cs="Times New Roman"/>
        </w:rPr>
        <w:t>parallel_convert.c</w:t>
      </w:r>
      <w:proofErr w:type="spellEnd"/>
      <w:r w:rsidRPr="000364D9">
        <w:rPr>
          <w:rFonts w:ascii="Times New Roman" w:eastAsia="Times New Roman" w:hAnsi="Times New Roman" w:cs="Times New Roman"/>
        </w:rPr>
        <w:t xml:space="preserve"> file must adhere to the format that is given below. If you are not working in a group you should specify only one name and id.</w:t>
      </w:r>
    </w:p>
    <w:p w:rsidR="00847C0C" w:rsidRDefault="00F604BF" w:rsidP="00F604BF">
      <w:pPr>
        <w:widowControl w:val="0"/>
        <w:ind w:left="720"/>
      </w:pPr>
      <w:r>
        <w:rPr>
          <w:rFonts w:ascii="Times New Roman" w:eastAsia="Times New Roman" w:hAnsi="Times New Roman" w:cs="Times New Roman"/>
          <w:sz w:val="20"/>
          <w:shd w:val="clear" w:color="auto" w:fill="F1F1F1"/>
        </w:rPr>
        <w:t>## Information</w:t>
      </w:r>
    </w:p>
    <w:p w:rsidR="00847C0C" w:rsidRDefault="00F604BF" w:rsidP="00F604BF">
      <w:pPr>
        <w:widowControl w:val="0"/>
        <w:ind w:left="720"/>
      </w:pPr>
      <w:proofErr w:type="spellStart"/>
      <w:r>
        <w:rPr>
          <w:rFonts w:ascii="Times New Roman" w:eastAsia="Times New Roman" w:hAnsi="Times New Roman" w:cs="Times New Roman"/>
          <w:sz w:val="20"/>
          <w:shd w:val="clear" w:color="auto" w:fill="F1F1F1"/>
        </w:rPr>
        <w:t>CSci</w:t>
      </w:r>
      <w:proofErr w:type="spellEnd"/>
      <w:r>
        <w:rPr>
          <w:rFonts w:ascii="Times New Roman" w:eastAsia="Times New Roman" w:hAnsi="Times New Roman" w:cs="Times New Roman"/>
          <w:sz w:val="20"/>
          <w:shd w:val="clear" w:color="auto" w:fill="F1F1F1"/>
        </w:rPr>
        <w:t xml:space="preserve"> 4061 </w:t>
      </w:r>
      <w:proofErr w:type="gramStart"/>
      <w:r>
        <w:rPr>
          <w:rFonts w:ascii="Times New Roman" w:eastAsia="Times New Roman" w:hAnsi="Times New Roman" w:cs="Times New Roman"/>
          <w:sz w:val="20"/>
          <w:shd w:val="clear" w:color="auto" w:fill="F1F1F1"/>
        </w:rPr>
        <w:t>Spring</w:t>
      </w:r>
      <w:proofErr w:type="gramEnd"/>
      <w:r>
        <w:rPr>
          <w:rFonts w:ascii="Times New Roman" w:eastAsia="Times New Roman" w:hAnsi="Times New Roman" w:cs="Times New Roman"/>
          <w:sz w:val="20"/>
          <w:shd w:val="clear" w:color="auto" w:fill="F1F1F1"/>
        </w:rPr>
        <w:t xml:space="preserve"> 2015 Assignment 2 </w:t>
      </w:r>
    </w:p>
    <w:p w:rsidR="00847C0C" w:rsidRDefault="00F604BF" w:rsidP="00F604BF">
      <w:pPr>
        <w:widowControl w:val="0"/>
        <w:ind w:left="720"/>
      </w:pPr>
      <w:r>
        <w:rPr>
          <w:rFonts w:ascii="Times New Roman" w:eastAsia="Times New Roman" w:hAnsi="Times New Roman" w:cs="Times New Roman"/>
          <w:sz w:val="20"/>
          <w:shd w:val="clear" w:color="auto" w:fill="F1F1F1"/>
        </w:rPr>
        <w:t>Name1=</w:t>
      </w:r>
      <w:proofErr w:type="spellStart"/>
      <w:r>
        <w:rPr>
          <w:rFonts w:ascii="Times New Roman" w:eastAsia="Times New Roman" w:hAnsi="Times New Roman" w:cs="Times New Roman"/>
          <w:sz w:val="20"/>
          <w:shd w:val="clear" w:color="auto" w:fill="F1F1F1"/>
        </w:rPr>
        <w:t>FullName</w:t>
      </w:r>
      <w:proofErr w:type="spellEnd"/>
    </w:p>
    <w:p w:rsidR="00847C0C" w:rsidRDefault="00F604BF" w:rsidP="00F604BF">
      <w:pPr>
        <w:widowControl w:val="0"/>
        <w:ind w:left="720"/>
      </w:pPr>
      <w:r>
        <w:rPr>
          <w:rFonts w:ascii="Times New Roman" w:eastAsia="Times New Roman" w:hAnsi="Times New Roman" w:cs="Times New Roman"/>
          <w:sz w:val="20"/>
          <w:shd w:val="clear" w:color="auto" w:fill="F1F1F1"/>
        </w:rPr>
        <w:t>Name2=</w:t>
      </w:r>
      <w:proofErr w:type="spellStart"/>
      <w:r>
        <w:rPr>
          <w:rFonts w:ascii="Times New Roman" w:eastAsia="Times New Roman" w:hAnsi="Times New Roman" w:cs="Times New Roman"/>
          <w:sz w:val="20"/>
          <w:shd w:val="clear" w:color="auto" w:fill="F1F1F1"/>
        </w:rPr>
        <w:t>FullName</w:t>
      </w:r>
      <w:proofErr w:type="spellEnd"/>
    </w:p>
    <w:p w:rsidR="00847C0C" w:rsidRDefault="00F604BF" w:rsidP="00F604BF">
      <w:pPr>
        <w:widowControl w:val="0"/>
        <w:ind w:left="720"/>
      </w:pPr>
      <w:r>
        <w:rPr>
          <w:rFonts w:ascii="Times New Roman" w:eastAsia="Times New Roman" w:hAnsi="Times New Roman" w:cs="Times New Roman"/>
          <w:sz w:val="20"/>
          <w:shd w:val="clear" w:color="auto" w:fill="F1F1F1"/>
        </w:rPr>
        <w:t xml:space="preserve">StudentID1=ID for First name </w:t>
      </w:r>
    </w:p>
    <w:p w:rsidR="00847C0C" w:rsidRDefault="00F604BF" w:rsidP="00F604BF">
      <w:pPr>
        <w:widowControl w:val="0"/>
        <w:ind w:left="720"/>
      </w:pPr>
      <w:r>
        <w:rPr>
          <w:rFonts w:ascii="Times New Roman" w:eastAsia="Times New Roman" w:hAnsi="Times New Roman" w:cs="Times New Roman"/>
          <w:sz w:val="20"/>
          <w:shd w:val="clear" w:color="auto" w:fill="F1F1F1"/>
        </w:rPr>
        <w:t xml:space="preserve">StudentID2=ID for Second name </w:t>
      </w:r>
    </w:p>
    <w:p w:rsidR="00847C0C" w:rsidRDefault="00F604BF" w:rsidP="00F604BF">
      <w:pPr>
        <w:widowControl w:val="0"/>
        <w:ind w:left="720"/>
      </w:pPr>
      <w:r>
        <w:rPr>
          <w:rFonts w:ascii="Times New Roman" w:eastAsia="Times New Roman" w:hAnsi="Times New Roman" w:cs="Times New Roman"/>
          <w:sz w:val="20"/>
          <w:shd w:val="clear" w:color="auto" w:fill="F1F1F1"/>
        </w:rPr>
        <w:t>Commentary=description of the program, problems encountered while coding, etc.</w:t>
      </w:r>
    </w:p>
    <w:p w:rsidR="00847C0C" w:rsidRDefault="00F604BF" w:rsidP="00F604BF">
      <w:pPr>
        <w:widowControl w:val="0"/>
        <w:ind w:left="720"/>
      </w:pPr>
      <w:r>
        <w:rPr>
          <w:rFonts w:ascii="Times New Roman" w:eastAsia="Times New Roman" w:hAnsi="Times New Roman" w:cs="Times New Roman"/>
          <w:sz w:val="20"/>
          <w:shd w:val="clear" w:color="auto" w:fill="F1F1F1"/>
        </w:rPr>
        <w:t>##</w:t>
      </w:r>
    </w:p>
    <w:p w:rsidR="00847C0C" w:rsidRDefault="00847C0C">
      <w:pPr>
        <w:widowControl w:val="0"/>
        <w:spacing w:after="100"/>
        <w:jc w:val="both"/>
      </w:pPr>
    </w:p>
    <w:p w:rsidR="00847C0C" w:rsidRDefault="00F604BF">
      <w:pPr>
        <w:widowControl w:val="0"/>
        <w:spacing w:after="100"/>
        <w:jc w:val="both"/>
      </w:pPr>
      <w:r>
        <w:rPr>
          <w:rFonts w:ascii="Times New Roman" w:eastAsia="Times New Roman" w:hAnsi="Times New Roman" w:cs="Times New Roman"/>
          <w:b/>
          <w:color w:val="1F497D"/>
        </w:rPr>
        <w:t xml:space="preserve">Program Usage requirements: </w:t>
      </w:r>
    </w:p>
    <w:p w:rsidR="00847C0C" w:rsidRDefault="00F604BF">
      <w:pPr>
        <w:widowControl w:val="0"/>
        <w:spacing w:after="100"/>
      </w:pPr>
      <w:proofErr w:type="spellStart"/>
      <w:r>
        <w:rPr>
          <w:rFonts w:ascii="Times New Roman" w:eastAsia="Times New Roman" w:hAnsi="Times New Roman" w:cs="Times New Roman"/>
        </w:rPr>
        <w:t>username@Directory</w:t>
      </w:r>
      <w:proofErr w:type="spellEnd"/>
      <w:r>
        <w:rPr>
          <w:rFonts w:ascii="Times New Roman" w:eastAsia="Times New Roman" w:hAnsi="Times New Roman" w:cs="Times New Roman"/>
        </w:rPr>
        <w:t>/path:$ make</w:t>
      </w:r>
    </w:p>
    <w:p w:rsidR="00847C0C" w:rsidRDefault="00F604BF">
      <w:pPr>
        <w:widowControl w:val="0"/>
        <w:spacing w:after="100"/>
      </w:pPr>
      <w:proofErr w:type="spellStart"/>
      <w:r>
        <w:rPr>
          <w:rFonts w:ascii="Times New Roman" w:eastAsia="Times New Roman" w:hAnsi="Times New Roman" w:cs="Times New Roman"/>
        </w:rPr>
        <w:t>username@Directory</w:t>
      </w:r>
      <w:proofErr w:type="spellEnd"/>
      <w:r>
        <w:rPr>
          <w:rFonts w:ascii="Times New Roman" w:eastAsia="Times New Roman" w:hAnsi="Times New Roman" w:cs="Times New Roman"/>
        </w:rPr>
        <w:t xml:space="preserve">/path:$ </w:t>
      </w:r>
      <w:proofErr w:type="spellStart"/>
      <w:r>
        <w:rPr>
          <w:rFonts w:ascii="Times New Roman" w:eastAsia="Times New Roman" w:hAnsi="Times New Roman" w:cs="Times New Roman"/>
        </w:rPr>
        <w:t>parallel_convert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convert_count</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output_dir</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input</w:t>
      </w:r>
      <w:r w:rsidR="00B24A98">
        <w:rPr>
          <w:rFonts w:ascii="Times New Roman" w:eastAsia="Times New Roman" w:hAnsi="Times New Roman" w:cs="Times New Roman"/>
        </w:rPr>
        <w:t>_dir</w:t>
      </w:r>
      <w:proofErr w:type="spellEnd"/>
      <w:r>
        <w:rPr>
          <w:rFonts w:ascii="Times New Roman" w:eastAsia="Times New Roman" w:hAnsi="Times New Roman" w:cs="Times New Roman"/>
        </w:rPr>
        <w:t>]</w:t>
      </w:r>
    </w:p>
    <w:p w:rsidR="00957722" w:rsidRDefault="00957722">
      <w:pPr>
        <w:widowControl w:val="0"/>
        <w:spacing w:after="100"/>
        <w:jc w:val="both"/>
        <w:rPr>
          <w:rFonts w:ascii="Times New Roman" w:eastAsia="Times New Roman" w:hAnsi="Times New Roman" w:cs="Times New Roman"/>
          <w:b/>
          <w:color w:val="1F497D"/>
        </w:rPr>
      </w:pPr>
    </w:p>
    <w:p w:rsidR="00847C0C" w:rsidRDefault="00F604BF">
      <w:pPr>
        <w:widowControl w:val="0"/>
        <w:spacing w:after="100"/>
        <w:jc w:val="both"/>
      </w:pPr>
      <w:r>
        <w:rPr>
          <w:rFonts w:ascii="Times New Roman" w:eastAsia="Times New Roman" w:hAnsi="Times New Roman" w:cs="Times New Roman"/>
          <w:b/>
          <w:color w:val="1F497D"/>
        </w:rPr>
        <w:t xml:space="preserve">Grading: </w:t>
      </w:r>
    </w:p>
    <w:p w:rsidR="00847C0C" w:rsidRDefault="00F604BF">
      <w:pPr>
        <w:widowControl w:val="0"/>
        <w:spacing w:after="100"/>
        <w:jc w:val="both"/>
      </w:pPr>
      <w:r>
        <w:rPr>
          <w:rFonts w:ascii="Times New Roman" w:eastAsia="Times New Roman" w:hAnsi="Times New Roman" w:cs="Times New Roman"/>
        </w:rPr>
        <w:t>In this assignment,</w:t>
      </w:r>
      <w:r w:rsidR="00037A59">
        <w:rPr>
          <w:rFonts w:ascii="Times New Roman" w:eastAsia="Times New Roman" w:hAnsi="Times New Roman" w:cs="Times New Roman"/>
        </w:rPr>
        <w:t xml:space="preserve"> 70% is allocated to the code (</w:t>
      </w:r>
      <w:r>
        <w:rPr>
          <w:rFonts w:ascii="Times New Roman" w:eastAsia="Times New Roman" w:hAnsi="Times New Roman" w:cs="Times New Roman"/>
        </w:rPr>
        <w:t xml:space="preserve">of which, 20% on style and 50% on correctness), and 30% is allocated to the </w:t>
      </w:r>
      <w:r w:rsidR="00037A59">
        <w:rPr>
          <w:rFonts w:ascii="Times New Roman" w:eastAsia="Times New Roman" w:hAnsi="Times New Roman" w:cs="Times New Roman"/>
        </w:rPr>
        <w:t xml:space="preserve">experiment </w:t>
      </w:r>
      <w:r>
        <w:rPr>
          <w:rFonts w:ascii="Times New Roman" w:eastAsia="Times New Roman" w:hAnsi="Times New Roman" w:cs="Times New Roman"/>
        </w:rPr>
        <w:t>report.</w:t>
      </w:r>
    </w:p>
    <w:p w:rsidR="00847C0C" w:rsidRDefault="00F604BF">
      <w:pPr>
        <w:widowControl w:val="0"/>
        <w:spacing w:after="100"/>
        <w:jc w:val="both"/>
      </w:pPr>
      <w:r>
        <w:rPr>
          <w:rFonts w:ascii="Times New Roman" w:eastAsia="Times New Roman" w:hAnsi="Times New Roman" w:cs="Times New Roman"/>
        </w:rPr>
        <w:t>The general grading criteria are given in the course syllabus. For this exercise the "style" points will be based on readability. Use meaningful names if you create variables, and use consistent indentation to display any control structure in your script. Unless mentioned, each subsection involves creation of the HTML page of all expected thumbnails. Following are details of the grading criterion:</w:t>
      </w:r>
    </w:p>
    <w:p w:rsidR="00847C0C" w:rsidRDefault="00F604BF">
      <w:pPr>
        <w:widowControl w:val="0"/>
        <w:spacing w:after="100"/>
        <w:jc w:val="both"/>
      </w:pPr>
      <w:r>
        <w:rPr>
          <w:rFonts w:ascii="Times New Roman" w:eastAsia="Times New Roman" w:hAnsi="Times New Roman" w:cs="Times New Roman"/>
          <w:b/>
          <w:color w:val="1F497D"/>
        </w:rPr>
        <w:lastRenderedPageBreak/>
        <w:t>Command line argument processing</w:t>
      </w:r>
    </w:p>
    <w:p w:rsidR="00847C0C" w:rsidRDefault="00F604BF" w:rsidP="00F604BF">
      <w:pPr>
        <w:pStyle w:val="ListParagraph"/>
        <w:widowControl w:val="0"/>
        <w:numPr>
          <w:ilvl w:val="0"/>
          <w:numId w:val="7"/>
        </w:numPr>
        <w:spacing w:after="100"/>
        <w:jc w:val="both"/>
      </w:pPr>
      <w:r w:rsidRPr="00F604BF">
        <w:rPr>
          <w:rFonts w:ascii="Times New Roman" w:eastAsia="Times New Roman" w:hAnsi="Times New Roman" w:cs="Times New Roman"/>
        </w:rPr>
        <w:t>Wrong # of arguments (5pts)</w:t>
      </w:r>
    </w:p>
    <w:p w:rsidR="00847C0C" w:rsidRDefault="00F604BF">
      <w:pPr>
        <w:widowControl w:val="0"/>
        <w:spacing w:after="100"/>
        <w:jc w:val="both"/>
      </w:pPr>
      <w:r>
        <w:rPr>
          <w:rFonts w:ascii="Times New Roman" w:eastAsia="Times New Roman" w:hAnsi="Times New Roman" w:cs="Times New Roman"/>
          <w:b/>
          <w:color w:val="1F497D"/>
        </w:rPr>
        <w:t>Converting files</w:t>
      </w:r>
    </w:p>
    <w:p w:rsidR="00847C0C" w:rsidRDefault="00F604BF" w:rsidP="00F604BF">
      <w:pPr>
        <w:pStyle w:val="ListParagraph"/>
        <w:widowControl w:val="0"/>
        <w:numPr>
          <w:ilvl w:val="0"/>
          <w:numId w:val="7"/>
        </w:numPr>
        <w:spacing w:after="100"/>
        <w:jc w:val="both"/>
      </w:pPr>
      <w:proofErr w:type="spellStart"/>
      <w:r w:rsidRPr="00F604BF">
        <w:rPr>
          <w:rFonts w:ascii="Times New Roman" w:eastAsia="Times New Roman" w:hAnsi="Times New Roman" w:cs="Times New Roman"/>
        </w:rPr>
        <w:t>convert_count</w:t>
      </w:r>
      <w:proofErr w:type="spellEnd"/>
      <w:r w:rsidRPr="00F604BF">
        <w:rPr>
          <w:rFonts w:ascii="Times New Roman" w:eastAsia="Times New Roman" w:hAnsi="Times New Roman" w:cs="Times New Roman"/>
        </w:rPr>
        <w:t xml:space="preserve"> is 1 (5pts)</w:t>
      </w:r>
    </w:p>
    <w:p w:rsidR="00847C0C" w:rsidRDefault="00F604BF" w:rsidP="00F604BF">
      <w:pPr>
        <w:pStyle w:val="ListParagraph"/>
        <w:widowControl w:val="0"/>
        <w:numPr>
          <w:ilvl w:val="0"/>
          <w:numId w:val="7"/>
        </w:numPr>
        <w:spacing w:after="100"/>
        <w:jc w:val="both"/>
      </w:pPr>
      <w:proofErr w:type="spellStart"/>
      <w:r w:rsidRPr="00F604BF">
        <w:rPr>
          <w:rFonts w:ascii="Times New Roman" w:eastAsia="Times New Roman" w:hAnsi="Times New Roman" w:cs="Times New Roman"/>
        </w:rPr>
        <w:t>convert_count</w:t>
      </w:r>
      <w:proofErr w:type="spellEnd"/>
      <w:r w:rsidRPr="00F604BF">
        <w:rPr>
          <w:rFonts w:ascii="Times New Roman" w:eastAsia="Times New Roman" w:hAnsi="Times New Roman" w:cs="Times New Roman"/>
        </w:rPr>
        <w:t xml:space="preserve"> is 0 (5pts)</w:t>
      </w:r>
    </w:p>
    <w:p w:rsidR="00847C0C" w:rsidRDefault="00F604BF" w:rsidP="00F604BF">
      <w:pPr>
        <w:pStyle w:val="ListParagraph"/>
        <w:widowControl w:val="0"/>
        <w:numPr>
          <w:ilvl w:val="0"/>
          <w:numId w:val="7"/>
        </w:numPr>
        <w:spacing w:after="100"/>
        <w:jc w:val="both"/>
      </w:pPr>
      <w:proofErr w:type="spellStart"/>
      <w:r w:rsidRPr="00F604BF">
        <w:rPr>
          <w:rFonts w:ascii="Times New Roman" w:eastAsia="Times New Roman" w:hAnsi="Times New Roman" w:cs="Times New Roman"/>
        </w:rPr>
        <w:t>convert_count</w:t>
      </w:r>
      <w:proofErr w:type="spellEnd"/>
      <w:r w:rsidRPr="00F604BF">
        <w:rPr>
          <w:rFonts w:ascii="Times New Roman" w:eastAsia="Times New Roman" w:hAnsi="Times New Roman" w:cs="Times New Roman"/>
        </w:rPr>
        <w:t xml:space="preserve"> equals to the number of files (5pts)</w:t>
      </w:r>
    </w:p>
    <w:p w:rsidR="00847C0C" w:rsidRDefault="00F604BF" w:rsidP="00F604BF">
      <w:pPr>
        <w:pStyle w:val="ListParagraph"/>
        <w:widowControl w:val="0"/>
        <w:numPr>
          <w:ilvl w:val="0"/>
          <w:numId w:val="7"/>
        </w:numPr>
        <w:spacing w:after="100"/>
        <w:jc w:val="both"/>
      </w:pPr>
      <w:proofErr w:type="spellStart"/>
      <w:r w:rsidRPr="00F604BF">
        <w:rPr>
          <w:rFonts w:ascii="Times New Roman" w:eastAsia="Times New Roman" w:hAnsi="Times New Roman" w:cs="Times New Roman"/>
        </w:rPr>
        <w:t>convert_count</w:t>
      </w:r>
      <w:proofErr w:type="spellEnd"/>
      <w:r w:rsidRPr="00F604BF">
        <w:rPr>
          <w:rFonts w:ascii="Times New Roman" w:eastAsia="Times New Roman" w:hAnsi="Times New Roman" w:cs="Times New Roman"/>
        </w:rPr>
        <w:t xml:space="preserve"> is smaller than the number of files (5pts)</w:t>
      </w:r>
    </w:p>
    <w:p w:rsidR="003256FA" w:rsidRPr="00F604BF" w:rsidRDefault="00F604BF" w:rsidP="00F604BF">
      <w:pPr>
        <w:pStyle w:val="ListParagraph"/>
        <w:widowControl w:val="0"/>
        <w:numPr>
          <w:ilvl w:val="0"/>
          <w:numId w:val="7"/>
        </w:numPr>
        <w:spacing w:after="100"/>
        <w:jc w:val="both"/>
        <w:rPr>
          <w:rFonts w:ascii="Times New Roman" w:eastAsia="Times New Roman" w:hAnsi="Times New Roman" w:cs="Times New Roman"/>
        </w:rPr>
      </w:pPr>
      <w:proofErr w:type="spellStart"/>
      <w:r w:rsidRPr="00F604BF">
        <w:rPr>
          <w:rFonts w:ascii="Times New Roman" w:eastAsia="Times New Roman" w:hAnsi="Times New Roman" w:cs="Times New Roman"/>
        </w:rPr>
        <w:t>convert_count</w:t>
      </w:r>
      <w:proofErr w:type="spellEnd"/>
      <w:r w:rsidRPr="00F604BF">
        <w:rPr>
          <w:rFonts w:ascii="Times New Roman" w:eastAsia="Times New Roman" w:hAnsi="Times New Roman" w:cs="Times New Roman"/>
        </w:rPr>
        <w:t xml:space="preserve"> is bigger than the number of files (5pts)</w:t>
      </w:r>
    </w:p>
    <w:p w:rsidR="00847C0C" w:rsidRDefault="00F604BF">
      <w:pPr>
        <w:widowControl w:val="0"/>
        <w:spacing w:after="100"/>
        <w:jc w:val="both"/>
      </w:pPr>
      <w:r>
        <w:rPr>
          <w:rFonts w:ascii="Times New Roman" w:eastAsia="Times New Roman" w:hAnsi="Times New Roman" w:cs="Times New Roman"/>
          <w:b/>
          <w:color w:val="1F497D"/>
        </w:rPr>
        <w:t>Process information</w:t>
      </w:r>
    </w:p>
    <w:p w:rsidR="00847C0C" w:rsidRDefault="00F604BF" w:rsidP="00F604BF">
      <w:pPr>
        <w:pStyle w:val="ListParagraph"/>
        <w:widowControl w:val="0"/>
        <w:numPr>
          <w:ilvl w:val="0"/>
          <w:numId w:val="9"/>
        </w:numPr>
        <w:spacing w:after="100"/>
        <w:jc w:val="both"/>
      </w:pPr>
      <w:r w:rsidRPr="00F604BF">
        <w:rPr>
          <w:rFonts w:ascii="Times New Roman" w:eastAsia="Times New Roman" w:hAnsi="Times New Roman" w:cs="Times New Roman"/>
        </w:rPr>
        <w:t xml:space="preserve">Designated process does the conversion prints the correct correspondence between process </w:t>
      </w:r>
      <w:proofErr w:type="spellStart"/>
      <w:proofErr w:type="gramStart"/>
      <w:r w:rsidRPr="00F604BF">
        <w:rPr>
          <w:rFonts w:ascii="Times New Roman" w:eastAsia="Times New Roman" w:hAnsi="Times New Roman" w:cs="Times New Roman"/>
        </w:rPr>
        <w:t>pid</w:t>
      </w:r>
      <w:proofErr w:type="spellEnd"/>
      <w:proofErr w:type="gramEnd"/>
      <w:r w:rsidRPr="00F604BF">
        <w:rPr>
          <w:rFonts w:ascii="Times New Roman" w:eastAsia="Times New Roman" w:hAnsi="Times New Roman" w:cs="Times New Roman"/>
        </w:rPr>
        <w:t xml:space="preserve"> and file name. Parent process </w:t>
      </w:r>
      <w:proofErr w:type="gramStart"/>
      <w:r w:rsidRPr="00F604BF">
        <w:rPr>
          <w:rFonts w:ascii="Times New Roman" w:eastAsia="Times New Roman" w:hAnsi="Times New Roman" w:cs="Times New Roman"/>
        </w:rPr>
        <w:t>works  (</w:t>
      </w:r>
      <w:proofErr w:type="gramEnd"/>
      <w:r w:rsidRPr="00F604BF">
        <w:rPr>
          <w:rFonts w:ascii="Times New Roman" w:eastAsia="Times New Roman" w:hAnsi="Times New Roman" w:cs="Times New Roman"/>
        </w:rPr>
        <w:t xml:space="preserve">5pts). </w:t>
      </w:r>
    </w:p>
    <w:p w:rsidR="00847C0C" w:rsidRDefault="00F604BF" w:rsidP="00F604BF">
      <w:pPr>
        <w:pStyle w:val="ListParagraph"/>
        <w:widowControl w:val="0"/>
        <w:numPr>
          <w:ilvl w:val="0"/>
          <w:numId w:val="9"/>
        </w:numPr>
        <w:spacing w:after="100"/>
        <w:jc w:val="both"/>
      </w:pPr>
      <w:r w:rsidRPr="00F604BF">
        <w:rPr>
          <w:rFonts w:ascii="Times New Roman" w:eastAsia="Times New Roman" w:hAnsi="Times New Roman" w:cs="Times New Roman"/>
        </w:rPr>
        <w:t xml:space="preserve">Prints child </w:t>
      </w:r>
      <w:proofErr w:type="spellStart"/>
      <w:r w:rsidRPr="00F604BF">
        <w:rPr>
          <w:rFonts w:ascii="Times New Roman" w:eastAsia="Times New Roman" w:hAnsi="Times New Roman" w:cs="Times New Roman"/>
        </w:rPr>
        <w:t>pid</w:t>
      </w:r>
      <w:proofErr w:type="spellEnd"/>
      <w:r w:rsidRPr="00F604BF">
        <w:rPr>
          <w:rFonts w:ascii="Times New Roman" w:eastAsia="Times New Roman" w:hAnsi="Times New Roman" w:cs="Times New Roman"/>
        </w:rPr>
        <w:t xml:space="preserve"> and filename AFTER child finishes (5pts)</w:t>
      </w:r>
    </w:p>
    <w:p w:rsidR="00847C0C" w:rsidRDefault="00F604BF" w:rsidP="00F604BF">
      <w:pPr>
        <w:pStyle w:val="ListParagraph"/>
        <w:widowControl w:val="0"/>
        <w:numPr>
          <w:ilvl w:val="0"/>
          <w:numId w:val="9"/>
        </w:numPr>
        <w:spacing w:after="100"/>
        <w:jc w:val="both"/>
      </w:pPr>
      <w:r w:rsidRPr="00F604BF">
        <w:rPr>
          <w:rFonts w:ascii="Times New Roman" w:eastAsia="Times New Roman" w:hAnsi="Times New Roman" w:cs="Times New Roman"/>
        </w:rPr>
        <w:t>Waits for all children before exiting and prints wait message appropriately</w:t>
      </w:r>
      <w:r w:rsidR="0050772B" w:rsidRPr="00F604BF">
        <w:rPr>
          <w:rFonts w:ascii="Times New Roman" w:eastAsia="Times New Roman" w:hAnsi="Times New Roman" w:cs="Times New Roman"/>
        </w:rPr>
        <w:t xml:space="preserve"> </w:t>
      </w:r>
      <w:r w:rsidRPr="00F604BF">
        <w:rPr>
          <w:rFonts w:ascii="Times New Roman" w:eastAsia="Times New Roman" w:hAnsi="Times New Roman" w:cs="Times New Roman"/>
        </w:rPr>
        <w:t>(5pts)</w:t>
      </w:r>
    </w:p>
    <w:p w:rsidR="00847C0C" w:rsidRDefault="00F604BF">
      <w:pPr>
        <w:widowControl w:val="0"/>
        <w:spacing w:after="100"/>
        <w:jc w:val="both"/>
      </w:pPr>
      <w:r>
        <w:rPr>
          <w:rFonts w:ascii="Times New Roman" w:eastAsia="Times New Roman" w:hAnsi="Times New Roman" w:cs="Times New Roman"/>
          <w:b/>
          <w:color w:val="1F497D"/>
        </w:rPr>
        <w:t>Usability</w:t>
      </w:r>
    </w:p>
    <w:p w:rsidR="00847C0C" w:rsidRPr="00F604BF" w:rsidRDefault="00F604BF" w:rsidP="00F604BF">
      <w:pPr>
        <w:pStyle w:val="ListParagraph"/>
        <w:widowControl w:val="0"/>
        <w:numPr>
          <w:ilvl w:val="0"/>
          <w:numId w:val="9"/>
        </w:numPr>
        <w:spacing w:after="100"/>
        <w:jc w:val="both"/>
        <w:rPr>
          <w:rFonts w:ascii="Times New Roman" w:eastAsia="Times New Roman" w:hAnsi="Times New Roman" w:cs="Times New Roman"/>
        </w:rPr>
      </w:pPr>
      <w:r w:rsidRPr="00F604BF">
        <w:rPr>
          <w:rFonts w:ascii="Times New Roman" w:eastAsia="Times New Roman" w:hAnsi="Times New Roman" w:cs="Times New Roman"/>
        </w:rPr>
        <w:t>Provide informative error messages on standard output. (5 pts)</w:t>
      </w:r>
    </w:p>
    <w:p w:rsidR="00847C0C" w:rsidRDefault="00F604BF">
      <w:pPr>
        <w:widowControl w:val="0"/>
        <w:spacing w:after="100"/>
        <w:jc w:val="both"/>
      </w:pPr>
      <w:r>
        <w:rPr>
          <w:rFonts w:ascii="Times New Roman" w:eastAsia="Times New Roman" w:hAnsi="Times New Roman" w:cs="Times New Roman"/>
          <w:b/>
          <w:color w:val="1F497D"/>
        </w:rPr>
        <w:t>Reporting</w:t>
      </w:r>
    </w:p>
    <w:p w:rsidR="00847C0C" w:rsidRDefault="00F604BF" w:rsidP="00F604BF">
      <w:pPr>
        <w:pStyle w:val="ListParagraph"/>
        <w:widowControl w:val="0"/>
        <w:numPr>
          <w:ilvl w:val="0"/>
          <w:numId w:val="9"/>
        </w:numPr>
        <w:spacing w:after="100"/>
        <w:jc w:val="both"/>
      </w:pPr>
      <w:r w:rsidRPr="00F604BF">
        <w:rPr>
          <w:rFonts w:ascii="Times New Roman" w:eastAsia="Times New Roman" w:hAnsi="Times New Roman" w:cs="Times New Roman"/>
        </w:rPr>
        <w:t>A description of your experimental setup (5pts)</w:t>
      </w:r>
    </w:p>
    <w:p w:rsidR="00847C0C" w:rsidRDefault="00F604BF" w:rsidP="00F604BF">
      <w:pPr>
        <w:pStyle w:val="ListParagraph"/>
        <w:widowControl w:val="0"/>
        <w:numPr>
          <w:ilvl w:val="0"/>
          <w:numId w:val="9"/>
        </w:numPr>
        <w:spacing w:after="100"/>
        <w:jc w:val="both"/>
      </w:pPr>
      <w:r w:rsidRPr="00F604BF">
        <w:rPr>
          <w:rFonts w:ascii="Times New Roman" w:eastAsia="Times New Roman" w:hAnsi="Times New Roman" w:cs="Times New Roman"/>
        </w:rPr>
        <w:t>The timing data graph you obtained (15pts)</w:t>
      </w:r>
    </w:p>
    <w:p w:rsidR="00847C0C" w:rsidRDefault="00F604BF" w:rsidP="00F604BF">
      <w:pPr>
        <w:pStyle w:val="ListParagraph"/>
        <w:widowControl w:val="0"/>
        <w:numPr>
          <w:ilvl w:val="0"/>
          <w:numId w:val="9"/>
        </w:numPr>
        <w:spacing w:after="100"/>
        <w:jc w:val="both"/>
      </w:pPr>
      <w:r w:rsidRPr="00F604BF">
        <w:rPr>
          <w:rFonts w:ascii="Times New Roman" w:eastAsia="Times New Roman" w:hAnsi="Times New Roman" w:cs="Times New Roman"/>
        </w:rPr>
        <w:t>Your interpretation of the result (10pts)</w:t>
      </w:r>
    </w:p>
    <w:p w:rsidR="00847C0C" w:rsidRDefault="00F604BF">
      <w:pPr>
        <w:widowControl w:val="0"/>
        <w:spacing w:after="100"/>
        <w:jc w:val="both"/>
      </w:pPr>
      <w:r>
        <w:rPr>
          <w:rFonts w:ascii="Times New Roman" w:eastAsia="Times New Roman" w:hAnsi="Times New Roman" w:cs="Times New Roman"/>
          <w:b/>
          <w:color w:val="1F497D"/>
        </w:rPr>
        <w:t>Coding Style</w:t>
      </w:r>
    </w:p>
    <w:p w:rsidR="00847C0C" w:rsidRDefault="00F604BF" w:rsidP="00F604BF">
      <w:pPr>
        <w:pStyle w:val="ListParagraph"/>
        <w:widowControl w:val="0"/>
        <w:numPr>
          <w:ilvl w:val="0"/>
          <w:numId w:val="11"/>
        </w:numPr>
        <w:spacing w:after="100"/>
        <w:jc w:val="both"/>
      </w:pPr>
      <w:r w:rsidRPr="00F604BF">
        <w:rPr>
          <w:rFonts w:ascii="Times New Roman" w:eastAsia="Times New Roman" w:hAnsi="Times New Roman" w:cs="Times New Roman"/>
        </w:rPr>
        <w:t>Informative description at beginning of the program (5pts)</w:t>
      </w:r>
    </w:p>
    <w:p w:rsidR="00847C0C" w:rsidRDefault="00F604BF" w:rsidP="00F604BF">
      <w:pPr>
        <w:pStyle w:val="ListParagraph"/>
        <w:widowControl w:val="0"/>
        <w:numPr>
          <w:ilvl w:val="0"/>
          <w:numId w:val="11"/>
        </w:numPr>
        <w:spacing w:after="100"/>
        <w:jc w:val="both"/>
      </w:pPr>
      <w:r w:rsidRPr="00F604BF">
        <w:rPr>
          <w:rFonts w:ascii="Times New Roman" w:eastAsia="Times New Roman" w:hAnsi="Times New Roman" w:cs="Times New Roman"/>
        </w:rPr>
        <w:t>Informative comments within the program (5pts)</w:t>
      </w:r>
    </w:p>
    <w:p w:rsidR="00847C0C" w:rsidRDefault="00F604BF" w:rsidP="00F604BF">
      <w:pPr>
        <w:pStyle w:val="ListParagraph"/>
        <w:widowControl w:val="0"/>
        <w:numPr>
          <w:ilvl w:val="0"/>
          <w:numId w:val="11"/>
        </w:numPr>
        <w:spacing w:after="100"/>
        <w:jc w:val="both"/>
      </w:pPr>
      <w:r w:rsidRPr="00F604BF">
        <w:rPr>
          <w:rFonts w:ascii="Times New Roman" w:eastAsia="Times New Roman" w:hAnsi="Times New Roman" w:cs="Times New Roman"/>
        </w:rPr>
        <w:t>Use meaningful names if you create variables (5pts)</w:t>
      </w:r>
    </w:p>
    <w:p w:rsidR="00F604BF" w:rsidRDefault="00F604BF" w:rsidP="00F604BF">
      <w:pPr>
        <w:pStyle w:val="ListParagraph"/>
        <w:widowControl w:val="0"/>
        <w:numPr>
          <w:ilvl w:val="0"/>
          <w:numId w:val="11"/>
        </w:numPr>
        <w:spacing w:after="100"/>
        <w:jc w:val="both"/>
      </w:pPr>
      <w:r w:rsidRPr="00F604BF">
        <w:rPr>
          <w:rFonts w:ascii="Times New Roman" w:eastAsia="Times New Roman" w:hAnsi="Times New Roman" w:cs="Times New Roman"/>
        </w:rPr>
        <w:t>Use consistent indentation to display any control structure in your script. (5pts)</w:t>
      </w:r>
    </w:p>
    <w:p w:rsidR="00F604BF" w:rsidRDefault="00F604BF" w:rsidP="00F604BF">
      <w:pPr>
        <w:widowControl w:val="0"/>
        <w:spacing w:after="100"/>
        <w:jc w:val="both"/>
        <w:rPr>
          <w:rFonts w:ascii="Times New Roman" w:eastAsia="Times New Roman" w:hAnsi="Times New Roman" w:cs="Times New Roman"/>
        </w:rPr>
      </w:pPr>
      <w:r>
        <w:rPr>
          <w:rFonts w:ascii="Times New Roman" w:eastAsia="Times New Roman" w:hAnsi="Times New Roman" w:cs="Times New Roman"/>
          <w:b/>
          <w:color w:val="1F497D"/>
        </w:rPr>
        <w:t xml:space="preserve">Note: </w:t>
      </w:r>
      <w:r>
        <w:rPr>
          <w:rFonts w:ascii="Times New Roman" w:eastAsia="Times New Roman" w:hAnsi="Times New Roman" w:cs="Times New Roman"/>
        </w:rPr>
        <w:t xml:space="preserve">Test data used while grading will not be provided. </w:t>
      </w:r>
    </w:p>
    <w:p w:rsidR="00847C0C" w:rsidRDefault="00F604BF">
      <w:pPr>
        <w:widowControl w:val="0"/>
        <w:spacing w:after="100"/>
        <w:jc w:val="both"/>
      </w:pPr>
      <w:r>
        <w:rPr>
          <w:rFonts w:ascii="Times New Roman" w:eastAsia="Times New Roman" w:hAnsi="Times New Roman" w:cs="Times New Roman"/>
          <w:b/>
          <w:color w:val="1F497D"/>
        </w:rPr>
        <w:t>Resources and Hints</w:t>
      </w:r>
    </w:p>
    <w:p w:rsidR="00847C0C" w:rsidRDefault="00F604BF">
      <w:pPr>
        <w:widowControl w:val="0"/>
        <w:spacing w:after="100"/>
        <w:jc w:val="both"/>
      </w:pPr>
      <w:r>
        <w:rPr>
          <w:rFonts w:ascii="Times New Roman" w:eastAsia="Times New Roman" w:hAnsi="Times New Roman" w:cs="Times New Roman"/>
        </w:rPr>
        <w:t>The resource page contains several pointers related to C programming and programming style.</w:t>
      </w:r>
    </w:p>
    <w:p w:rsidR="00171B21" w:rsidRDefault="00F604BF">
      <w:pPr>
        <w:widowControl w:val="0"/>
        <w:spacing w:after="100"/>
        <w:jc w:val="both"/>
        <w:rPr>
          <w:rFonts w:ascii="Times New Roman" w:eastAsia="Times New Roman" w:hAnsi="Times New Roman" w:cs="Times New Roman"/>
        </w:rPr>
      </w:pPr>
      <w:r>
        <w:rPr>
          <w:rFonts w:ascii="Times New Roman" w:eastAsia="Times New Roman" w:hAnsi="Times New Roman" w:cs="Times New Roman"/>
        </w:rPr>
        <w:t xml:space="preserve">C library functions that could be useful for this project, other than what we've discussed in class, might include </w:t>
      </w:r>
      <w:proofErr w:type="spellStart"/>
      <w:r w:rsidR="00290A6A">
        <w:rPr>
          <w:rFonts w:ascii="Times New Roman" w:eastAsia="Times New Roman" w:hAnsi="Times New Roman" w:cs="Times New Roman"/>
        </w:rPr>
        <w:t>perror</w:t>
      </w:r>
      <w:proofErr w:type="spellEnd"/>
      <w:r w:rsidR="00290A6A">
        <w:rPr>
          <w:rFonts w:ascii="Times New Roman" w:eastAsia="Times New Roman" w:hAnsi="Times New Roman" w:cs="Times New Roman"/>
        </w:rPr>
        <w:t xml:space="preserve">(), </w:t>
      </w:r>
      <w:proofErr w:type="spellStart"/>
      <w:r>
        <w:rPr>
          <w:rFonts w:ascii="Times New Roman" w:eastAsia="Times New Roman" w:hAnsi="Times New Roman" w:cs="Times New Roman"/>
        </w:rPr>
        <w:t>itoa</w:t>
      </w:r>
      <w:proofErr w:type="spellEnd"/>
      <w:r>
        <w:rPr>
          <w:rFonts w:ascii="Times New Roman" w:eastAsia="Times New Roman" w:hAnsi="Times New Roman" w:cs="Times New Roman"/>
        </w:rPr>
        <w:t xml:space="preserve">(), </w:t>
      </w:r>
      <w:r w:rsidR="003256FA">
        <w:rPr>
          <w:rFonts w:ascii="Times New Roman" w:eastAsia="Times New Roman" w:hAnsi="Times New Roman" w:cs="Times New Roman"/>
        </w:rPr>
        <w:t>exec</w:t>
      </w:r>
      <w:r w:rsidR="00171B21">
        <w:rPr>
          <w:rFonts w:ascii="Times New Roman" w:eastAsia="Times New Roman" w:hAnsi="Times New Roman" w:cs="Times New Roman"/>
        </w:rPr>
        <w:t>() family of functions</w:t>
      </w:r>
      <w:r w:rsidR="003256FA">
        <w:rPr>
          <w:rFonts w:ascii="Times New Roman" w:eastAsia="Times New Roman" w:hAnsi="Times New Roman" w:cs="Times New Roman"/>
        </w:rPr>
        <w:t>, fork,</w:t>
      </w:r>
      <w:r w:rsidR="00171B21">
        <w:rPr>
          <w:rFonts w:ascii="Times New Roman" w:eastAsia="Times New Roman" w:hAnsi="Times New Roman" w:cs="Times New Roman"/>
        </w:rPr>
        <w:t>()</w:t>
      </w:r>
      <w:r w:rsidR="003256FA">
        <w:rPr>
          <w:rFonts w:ascii="Times New Roman" w:eastAsia="Times New Roman" w:hAnsi="Times New Roman" w:cs="Times New Roman"/>
        </w:rPr>
        <w:t xml:space="preserve"> </w:t>
      </w:r>
      <w:proofErr w:type="spellStart"/>
      <w:r w:rsidR="003256FA">
        <w:rPr>
          <w:rFonts w:ascii="Times New Roman" w:eastAsia="Times New Roman" w:hAnsi="Times New Roman" w:cs="Times New Roman"/>
        </w:rPr>
        <w:t>fprintf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basename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strlen</w:t>
      </w:r>
      <w:proofErr w:type="spellEnd"/>
      <w:r>
        <w:rPr>
          <w:rFonts w:ascii="Times New Roman" w:eastAsia="Times New Roman" w:hAnsi="Times New Roman" w:cs="Times New Roman"/>
        </w:rPr>
        <w:t>(),</w:t>
      </w:r>
      <w:r w:rsidR="00171B21">
        <w:rPr>
          <w:rFonts w:ascii="Times New Roman" w:eastAsia="Times New Roman" w:hAnsi="Times New Roman" w:cs="Times New Roman"/>
        </w:rPr>
        <w:t xml:space="preserve"> </w:t>
      </w:r>
      <w:proofErr w:type="spellStart"/>
      <w:r w:rsidR="00171B21">
        <w:rPr>
          <w:rFonts w:ascii="Times New Roman" w:eastAsia="Times New Roman" w:hAnsi="Times New Roman" w:cs="Times New Roman"/>
        </w:rPr>
        <w:t>strcmp</w:t>
      </w:r>
      <w:proofErr w:type="spellEnd"/>
      <w:r w:rsidR="00171B21">
        <w:rPr>
          <w:rFonts w:ascii="Times New Roman" w:eastAsia="Times New Roman" w:hAnsi="Times New Roman" w:cs="Times New Roman"/>
        </w:rPr>
        <w:t>()</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strnc</w:t>
      </w:r>
      <w:r w:rsidR="00171B21">
        <w:rPr>
          <w:rFonts w:ascii="Times New Roman" w:eastAsia="Times New Roman" w:hAnsi="Times New Roman" w:cs="Times New Roman"/>
          <w:sz w:val="24"/>
        </w:rPr>
        <w:t>at</w:t>
      </w:r>
      <w:proofErr w:type="spellEnd"/>
      <w:r w:rsidR="00171B21">
        <w:rPr>
          <w:rFonts w:ascii="Times New Roman" w:eastAsia="Times New Roman" w:hAnsi="Times New Roman" w:cs="Times New Roman"/>
          <w:sz w:val="24"/>
        </w:rPr>
        <w:t xml:space="preserve">(). </w:t>
      </w:r>
      <w:r w:rsidR="00171B21" w:rsidRPr="00171B21">
        <w:rPr>
          <w:rFonts w:ascii="Times New Roman" w:eastAsia="Times New Roman" w:hAnsi="Times New Roman" w:cs="Times New Roman"/>
        </w:rPr>
        <w:t xml:space="preserve">You can read more about these functions here </w:t>
      </w:r>
      <w:hyperlink r:id="rId7" w:history="1">
        <w:r w:rsidR="00171B21" w:rsidRPr="005E730B">
          <w:rPr>
            <w:rStyle w:val="Hyperlink"/>
            <w:rFonts w:ascii="Times New Roman" w:eastAsia="Times New Roman" w:hAnsi="Times New Roman" w:cs="Times New Roman"/>
          </w:rPr>
          <w:t>http://pubs.opengroup.org/onlinepubs/9699919799/functions/contents.html</w:t>
        </w:r>
      </w:hyperlink>
    </w:p>
    <w:p w:rsidR="00171B21" w:rsidRDefault="004E6614">
      <w:pPr>
        <w:widowControl w:val="0"/>
        <w:spacing w:after="100"/>
        <w:jc w:val="both"/>
        <w:rPr>
          <w:rFonts w:ascii="Times New Roman" w:eastAsia="Times New Roman" w:hAnsi="Times New Roman" w:cs="Times New Roman"/>
        </w:rPr>
      </w:pPr>
      <w:r>
        <w:rPr>
          <w:rFonts w:ascii="Times New Roman" w:eastAsia="Times New Roman" w:hAnsi="Times New Roman" w:cs="Times New Roman"/>
        </w:rPr>
        <w:t>Usage Message:</w:t>
      </w:r>
      <w:r w:rsidRPr="004E6614">
        <w:t xml:space="preserve"> </w:t>
      </w:r>
      <w:hyperlink r:id="rId8" w:history="1">
        <w:r w:rsidRPr="005E730B">
          <w:rPr>
            <w:rStyle w:val="Hyperlink"/>
            <w:rFonts w:ascii="Times New Roman" w:eastAsia="Times New Roman" w:hAnsi="Times New Roman" w:cs="Times New Roman"/>
          </w:rPr>
          <w:t>http://en.wikipedia.org/wiki/Usage_message</w:t>
        </w:r>
      </w:hyperlink>
    </w:p>
    <w:p w:rsidR="004E6614" w:rsidRPr="004E6614" w:rsidRDefault="004E6614">
      <w:pPr>
        <w:widowControl w:val="0"/>
        <w:spacing w:after="100"/>
        <w:jc w:val="both"/>
      </w:pPr>
    </w:p>
    <w:p w:rsidR="00171B21" w:rsidRPr="00171B21" w:rsidRDefault="00171B21">
      <w:pPr>
        <w:widowControl w:val="0"/>
        <w:spacing w:after="100"/>
        <w:jc w:val="both"/>
        <w:rPr>
          <w:rFonts w:ascii="Times New Roman" w:eastAsia="Times New Roman" w:hAnsi="Times New Roman" w:cs="Times New Roman"/>
        </w:rPr>
      </w:pPr>
    </w:p>
    <w:p w:rsidR="00171B21" w:rsidRDefault="00171B21">
      <w:pPr>
        <w:widowControl w:val="0"/>
        <w:spacing w:after="100"/>
        <w:jc w:val="both"/>
      </w:pPr>
    </w:p>
    <w:sectPr w:rsidR="00171B21" w:rsidSect="00F604BF">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019A"/>
    <w:multiLevelType w:val="multilevel"/>
    <w:tmpl w:val="1A1AE0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0138DB"/>
    <w:multiLevelType w:val="hybridMultilevel"/>
    <w:tmpl w:val="5C32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C6BC2"/>
    <w:multiLevelType w:val="multilevel"/>
    <w:tmpl w:val="8B2A7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0A33E6"/>
    <w:multiLevelType w:val="hybridMultilevel"/>
    <w:tmpl w:val="101A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A301B"/>
    <w:multiLevelType w:val="hybridMultilevel"/>
    <w:tmpl w:val="8610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56E57"/>
    <w:multiLevelType w:val="hybridMultilevel"/>
    <w:tmpl w:val="9904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A923DD"/>
    <w:multiLevelType w:val="multilevel"/>
    <w:tmpl w:val="3C68E9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3F61A46"/>
    <w:multiLevelType w:val="hybridMultilevel"/>
    <w:tmpl w:val="3B5C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375356"/>
    <w:multiLevelType w:val="hybridMultilevel"/>
    <w:tmpl w:val="C20A7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B71926"/>
    <w:multiLevelType w:val="multilevel"/>
    <w:tmpl w:val="1D28DC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FFC755D"/>
    <w:multiLevelType w:val="hybridMultilevel"/>
    <w:tmpl w:val="1A94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2"/>
  </w:num>
  <w:num w:numId="5">
    <w:abstractNumId w:val="1"/>
  </w:num>
  <w:num w:numId="6">
    <w:abstractNumId w:val="7"/>
  </w:num>
  <w:num w:numId="7">
    <w:abstractNumId w:val="10"/>
  </w:num>
  <w:num w:numId="8">
    <w:abstractNumId w:val="5"/>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847C0C"/>
    <w:rsid w:val="00017BA7"/>
    <w:rsid w:val="000364D9"/>
    <w:rsid w:val="00037A59"/>
    <w:rsid w:val="000B019C"/>
    <w:rsid w:val="000D52BA"/>
    <w:rsid w:val="0012425C"/>
    <w:rsid w:val="001535D3"/>
    <w:rsid w:val="00171B21"/>
    <w:rsid w:val="00181E52"/>
    <w:rsid w:val="001C1805"/>
    <w:rsid w:val="00222FB9"/>
    <w:rsid w:val="00251A91"/>
    <w:rsid w:val="00290A6A"/>
    <w:rsid w:val="003256FA"/>
    <w:rsid w:val="00346941"/>
    <w:rsid w:val="00377EBF"/>
    <w:rsid w:val="00383928"/>
    <w:rsid w:val="003A3C1A"/>
    <w:rsid w:val="003F2E00"/>
    <w:rsid w:val="00401ABB"/>
    <w:rsid w:val="004413A1"/>
    <w:rsid w:val="00441A60"/>
    <w:rsid w:val="004467D5"/>
    <w:rsid w:val="004A663C"/>
    <w:rsid w:val="004C4BD9"/>
    <w:rsid w:val="004E6614"/>
    <w:rsid w:val="0050772B"/>
    <w:rsid w:val="005717C0"/>
    <w:rsid w:val="005B1201"/>
    <w:rsid w:val="006358B5"/>
    <w:rsid w:val="0069358B"/>
    <w:rsid w:val="006A699E"/>
    <w:rsid w:val="00767995"/>
    <w:rsid w:val="00787CFF"/>
    <w:rsid w:val="00847C0C"/>
    <w:rsid w:val="008576ED"/>
    <w:rsid w:val="008665FC"/>
    <w:rsid w:val="008954BE"/>
    <w:rsid w:val="008B263B"/>
    <w:rsid w:val="008F471C"/>
    <w:rsid w:val="008F632A"/>
    <w:rsid w:val="0094183C"/>
    <w:rsid w:val="00957722"/>
    <w:rsid w:val="00970612"/>
    <w:rsid w:val="009A7B5A"/>
    <w:rsid w:val="009C1AF4"/>
    <w:rsid w:val="009D178F"/>
    <w:rsid w:val="009E6B89"/>
    <w:rsid w:val="00A13534"/>
    <w:rsid w:val="00A262B2"/>
    <w:rsid w:val="00A444C1"/>
    <w:rsid w:val="00A45F87"/>
    <w:rsid w:val="00A908A2"/>
    <w:rsid w:val="00B24A98"/>
    <w:rsid w:val="00C041DB"/>
    <w:rsid w:val="00C4083A"/>
    <w:rsid w:val="00C6603A"/>
    <w:rsid w:val="00CA64EB"/>
    <w:rsid w:val="00CF4AAC"/>
    <w:rsid w:val="00CF5B5E"/>
    <w:rsid w:val="00D119B4"/>
    <w:rsid w:val="00D242A5"/>
    <w:rsid w:val="00D33902"/>
    <w:rsid w:val="00D9002F"/>
    <w:rsid w:val="00DB1739"/>
    <w:rsid w:val="00DD42D5"/>
    <w:rsid w:val="00DF05F1"/>
    <w:rsid w:val="00DF6724"/>
    <w:rsid w:val="00E164D4"/>
    <w:rsid w:val="00E74F28"/>
    <w:rsid w:val="00ED7FE7"/>
    <w:rsid w:val="00F26C98"/>
    <w:rsid w:val="00F3381F"/>
    <w:rsid w:val="00F57E0E"/>
    <w:rsid w:val="00F604BF"/>
    <w:rsid w:val="00F9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3DBECB-75AF-4CF2-8C2C-55129CAC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C041DB"/>
    <w:pPr>
      <w:ind w:left="720"/>
      <w:contextualSpacing/>
    </w:pPr>
  </w:style>
  <w:style w:type="character" w:styleId="Hyperlink">
    <w:name w:val="Hyperlink"/>
    <w:basedOn w:val="DefaultParagraphFont"/>
    <w:uiPriority w:val="99"/>
    <w:unhideWhenUsed/>
    <w:rsid w:val="00171B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n.wikipedia.org/wiki/Usage_message" TargetMode="External"/><Relationship Id="rId3" Type="http://schemas.openxmlformats.org/officeDocument/2006/relationships/settings" Target="settings.xml"/><Relationship Id="rId7" Type="http://schemas.openxmlformats.org/officeDocument/2006/relationships/hyperlink" Target="http://pubs.opengroup.org/onlinepubs/9699919799/functions/cont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elabs.umn.edu/labs/unix_machin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6</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Assignment2_Spring2015_V1.docx</vt:lpstr>
    </vt:vector>
  </TitlesOfParts>
  <Company/>
  <LinksUpToDate>false</LinksUpToDate>
  <CharactersWithSpaces>14017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Assignment2_Spring2015_V1.docx</dc:title>
  <cp:lastModifiedBy>Janani Thiru</cp:lastModifiedBy>
  <cp:revision>99</cp:revision>
  <dcterms:created xsi:type="dcterms:W3CDTF">2015-02-06T05:09:00Z</dcterms:created>
  <dcterms:modified xsi:type="dcterms:W3CDTF">2015-02-08T00:37:00Z</dcterms:modified>
</cp:coreProperties>
</file>